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49851" w14:textId="77777777" w:rsidR="001152A6" w:rsidRPr="004A00D4" w:rsidRDefault="001152A6" w:rsidP="001152A6">
      <w:pPr>
        <w:jc w:val="center"/>
        <w:rPr>
          <w:sz w:val="72"/>
          <w:szCs w:val="72"/>
          <w:lang w:val="en-GB"/>
          <w:rPrChange w:id="0" w:author="Jahic, Jasmin" w:date="2020-02-23T09:09:00Z">
            <w:rPr>
              <w:sz w:val="72"/>
              <w:szCs w:val="72"/>
              <w:lang w:val="en-US"/>
            </w:rPr>
          </w:rPrChange>
        </w:rPr>
      </w:pPr>
      <w:r w:rsidRPr="004A00D4">
        <w:rPr>
          <w:sz w:val="72"/>
          <w:szCs w:val="72"/>
          <w:lang w:val="en-GB"/>
          <w:rPrChange w:id="1" w:author="Jahic, Jasmin" w:date="2020-02-23T09:09:00Z">
            <w:rPr>
              <w:sz w:val="72"/>
              <w:szCs w:val="72"/>
              <w:lang w:val="en-US"/>
            </w:rPr>
          </w:rPrChange>
        </w:rPr>
        <w:t>Tool for Production and Performance Testing Based Application Monitoring (pptam)</w:t>
      </w:r>
    </w:p>
    <w:p w14:paraId="35440A55" w14:textId="77777777" w:rsidR="001152A6" w:rsidRPr="004A00D4" w:rsidRDefault="001152A6">
      <w:pPr>
        <w:rPr>
          <w:sz w:val="72"/>
          <w:szCs w:val="72"/>
          <w:lang w:val="en-GB"/>
          <w:rPrChange w:id="2" w:author="Jahic, Jasmin" w:date="2020-02-23T09:09:00Z">
            <w:rPr>
              <w:sz w:val="72"/>
              <w:szCs w:val="72"/>
              <w:lang w:val="en-US"/>
            </w:rPr>
          </w:rPrChange>
        </w:rPr>
      </w:pPr>
      <w:r w:rsidRPr="004A00D4">
        <w:rPr>
          <w:sz w:val="72"/>
          <w:szCs w:val="72"/>
          <w:lang w:val="en-GB"/>
          <w:rPrChange w:id="3" w:author="Jahic, Jasmin" w:date="2020-02-23T09:09:00Z">
            <w:rPr>
              <w:sz w:val="72"/>
              <w:szCs w:val="72"/>
              <w:lang w:val="en-US"/>
            </w:rPr>
          </w:rPrChang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  <w:rPrChange w:id="4" w:author="Jahic, Jasmin" w:date="2020-02-23T09:09:00Z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/>
            </w:rPr>
          </w:rPrChange>
        </w:rPr>
        <w:id w:val="289483760"/>
        <w:docPartObj>
          <w:docPartGallery w:val="Table of Contents"/>
          <w:docPartUnique/>
        </w:docPartObj>
      </w:sdtPr>
      <w:sdtEndPr>
        <w:rPr>
          <w:b/>
          <w:bCs/>
          <w:noProof/>
          <w:rPrChange w:id="5" w:author="Jahic, Jasmin" w:date="2020-02-23T09:09:00Z">
            <w:rPr/>
          </w:rPrChange>
        </w:rPr>
      </w:sdtEndPr>
      <w:sdtContent>
        <w:p w14:paraId="0E4D2D7B" w14:textId="77777777" w:rsidR="00075E95" w:rsidRPr="004A00D4" w:rsidRDefault="00075E95">
          <w:pPr>
            <w:pStyle w:val="TOCHeading"/>
            <w:rPr>
              <w:lang w:val="en-GB"/>
              <w:rPrChange w:id="6" w:author="Jahic, Jasmin" w:date="2020-02-23T09:09:00Z">
                <w:rPr/>
              </w:rPrChange>
            </w:rPr>
          </w:pPr>
          <w:r w:rsidRPr="004A00D4">
            <w:rPr>
              <w:lang w:val="en-GB"/>
              <w:rPrChange w:id="7" w:author="Jahic, Jasmin" w:date="2020-02-23T09:09:00Z">
                <w:rPr/>
              </w:rPrChange>
            </w:rPr>
            <w:t>Contents</w:t>
          </w:r>
        </w:p>
        <w:p w14:paraId="59300FE4" w14:textId="17BEE8B1" w:rsidR="001F6492" w:rsidRPr="004A00D4" w:rsidRDefault="00075E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8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9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0" w:author="Jahic, Jasmin" w:date="2020-02-23T09:09:00Z">
                <w:rPr/>
              </w:rPrChange>
            </w:rPr>
            <w:instrText xml:space="preserve"> TOC \o "1-3" \h \z \u </w:instrText>
          </w:r>
          <w:r w:rsidRPr="004A00D4">
            <w:rPr>
              <w:lang w:val="en-GB"/>
              <w:rPrChange w:id="11" w:author="Jahic, Jasmin" w:date="2020-02-23T09:09:00Z">
                <w:rPr/>
              </w:rPrChange>
            </w:rPr>
            <w:fldChar w:fldCharType="separate"/>
          </w:r>
          <w:r w:rsidR="004A00D4" w:rsidRPr="004A00D4">
            <w:rPr>
              <w:lang w:val="en-GB"/>
              <w:rPrChange w:id="12" w:author="Jahic, Jasmin" w:date="2020-02-23T09:09:00Z">
                <w:rPr/>
              </w:rPrChange>
            </w:rPr>
            <w:fldChar w:fldCharType="begin"/>
          </w:r>
          <w:r w:rsidR="004A00D4" w:rsidRPr="004A00D4">
            <w:rPr>
              <w:lang w:val="en-GB"/>
              <w:rPrChange w:id="13" w:author="Jahic, Jasmin" w:date="2020-02-23T09:09:00Z">
                <w:rPr/>
              </w:rPrChange>
            </w:rPr>
            <w:instrText xml:space="preserve"> HYPERLINK \l "_Toc33194973" </w:instrText>
          </w:r>
          <w:r w:rsidR="004A00D4" w:rsidRPr="004A00D4">
            <w:rPr>
              <w:lang w:val="en-GB"/>
              <w:rPrChange w:id="14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5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Glossary</w:t>
          </w:r>
          <w:r w:rsidR="001F6492" w:rsidRPr="004A00D4">
            <w:rPr>
              <w:noProof/>
              <w:webHidden/>
              <w:lang w:val="en-GB"/>
              <w:rPrChange w:id="16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7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8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_Toc33194973 \h </w:instrText>
          </w:r>
          <w:r w:rsidR="001F6492" w:rsidRPr="004A00D4">
            <w:rPr>
              <w:noProof/>
              <w:webHidden/>
              <w:lang w:val="en-GB"/>
              <w:rPrChange w:id="19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0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1" w:author="Jahic, Jasmin" w:date="2020-02-23T09:09:00Z">
                <w:rPr>
                  <w:noProof/>
                  <w:webHidden/>
                </w:rPr>
              </w:rPrChange>
            </w:rPr>
            <w:t>3</w:t>
          </w:r>
          <w:r w:rsidR="001F6492" w:rsidRPr="004A00D4">
            <w:rPr>
              <w:noProof/>
              <w:webHidden/>
              <w:lang w:val="en-GB"/>
              <w:rPrChange w:id="22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="004A00D4" w:rsidRPr="004A00D4">
            <w:rPr>
              <w:noProof/>
              <w:lang w:val="en-GB"/>
              <w:rPrChange w:id="23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23DE877B" w14:textId="4A6F646A" w:rsidR="001F6492" w:rsidRPr="004A00D4" w:rsidRDefault="004A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4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5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6" w:author="Jahic, Jasmin" w:date="2020-02-23T09:09:00Z">
                <w:rPr/>
              </w:rPrChange>
            </w:rPr>
            <w:instrText xml:space="preserve"> HYPERLINK \l "_Toc33194974" </w:instrText>
          </w:r>
          <w:r w:rsidRPr="004A00D4">
            <w:rPr>
              <w:lang w:val="en-GB"/>
              <w:rPrChange w:id="27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8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Introduction</w:t>
          </w:r>
          <w:r w:rsidR="001F6492" w:rsidRPr="004A00D4">
            <w:rPr>
              <w:noProof/>
              <w:webHidden/>
              <w:lang w:val="en-GB"/>
              <w:rPrChange w:id="29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0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1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_Toc33194974 \h </w:instrText>
          </w:r>
          <w:r w:rsidR="001F6492" w:rsidRPr="004A00D4">
            <w:rPr>
              <w:noProof/>
              <w:webHidden/>
              <w:lang w:val="en-GB"/>
              <w:rPrChange w:id="32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3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4" w:author="Jahic, Jasmin" w:date="2020-02-23T09:09:00Z">
                <w:rPr>
                  <w:noProof/>
                  <w:webHidden/>
                </w:rPr>
              </w:rPrChange>
            </w:rPr>
            <w:t>4</w:t>
          </w:r>
          <w:r w:rsidR="001F6492" w:rsidRPr="004A00D4">
            <w:rPr>
              <w:noProof/>
              <w:webHidden/>
              <w:lang w:val="en-GB"/>
              <w:rPrChange w:id="35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6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2B003182" w14:textId="1CB0CE5B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7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8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9" w:author="Jahic, Jasmin" w:date="2020-02-23T09:09:00Z">
                <w:rPr/>
              </w:rPrChange>
            </w:rPr>
            <w:instrText xml:space="preserve"> HYPERLINK \l "_Toc33194975" </w:instrText>
          </w:r>
          <w:r w:rsidRPr="004A00D4">
            <w:rPr>
              <w:lang w:val="en-GB"/>
              <w:rPrChange w:id="40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41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Project goals</w:t>
          </w:r>
          <w:r w:rsidR="001F6492" w:rsidRPr="004A00D4">
            <w:rPr>
              <w:noProof/>
              <w:webHidden/>
              <w:lang w:val="en-GB"/>
              <w:rPrChange w:id="42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43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44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_Toc33194975 \h </w:instrText>
          </w:r>
          <w:r w:rsidR="001F6492" w:rsidRPr="004A00D4">
            <w:rPr>
              <w:noProof/>
              <w:webHidden/>
              <w:lang w:val="en-GB"/>
              <w:rPrChange w:id="45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46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47" w:author="Jahic, Jasmin" w:date="2020-02-23T09:09:00Z">
                <w:rPr>
                  <w:noProof/>
                  <w:webHidden/>
                </w:rPr>
              </w:rPrChange>
            </w:rPr>
            <w:t>4</w:t>
          </w:r>
          <w:r w:rsidR="001F6492" w:rsidRPr="004A00D4">
            <w:rPr>
              <w:noProof/>
              <w:webHidden/>
              <w:lang w:val="en-GB"/>
              <w:rPrChange w:id="48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49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41780811" w14:textId="779AC30B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50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51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52" w:author="Jahic, Jasmin" w:date="2020-02-23T09:09:00Z">
                <w:rPr/>
              </w:rPrChange>
            </w:rPr>
            <w:instrText xml:space="preserve"> HYPERLINK \l "_Toc33194976" </w:instrText>
          </w:r>
          <w:r w:rsidRPr="004A00D4">
            <w:rPr>
              <w:lang w:val="en-GB"/>
              <w:rPrChange w:id="53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54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Stakeholders</w:t>
          </w:r>
          <w:r w:rsidR="001F6492" w:rsidRPr="004A00D4">
            <w:rPr>
              <w:noProof/>
              <w:webHidden/>
              <w:lang w:val="en-GB"/>
              <w:rPrChange w:id="55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56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57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_Toc33194976 \h </w:instrText>
          </w:r>
          <w:r w:rsidR="001F6492" w:rsidRPr="004A00D4">
            <w:rPr>
              <w:noProof/>
              <w:webHidden/>
              <w:lang w:val="en-GB"/>
              <w:rPrChange w:id="58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59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60" w:author="Jahic, Jasmin" w:date="2020-02-23T09:09:00Z">
                <w:rPr>
                  <w:noProof/>
                  <w:webHidden/>
                </w:rPr>
              </w:rPrChange>
            </w:rPr>
            <w:t>4</w:t>
          </w:r>
          <w:r w:rsidR="001F6492" w:rsidRPr="004A00D4">
            <w:rPr>
              <w:noProof/>
              <w:webHidden/>
              <w:lang w:val="en-GB"/>
              <w:rPrChange w:id="61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62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34DA44BA" w14:textId="60D251BF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63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64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65" w:author="Jahic, Jasmin" w:date="2020-02-23T09:09:00Z">
                <w:rPr/>
              </w:rPrChange>
            </w:rPr>
            <w:instrText xml:space="preserve"> HYPERLINK \l "_Toc33194977" </w:instrText>
          </w:r>
          <w:r w:rsidRPr="004A00D4">
            <w:rPr>
              <w:lang w:val="en-GB"/>
              <w:rPrChange w:id="66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67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Online Material, Links, and Contacts</w:t>
          </w:r>
          <w:r w:rsidR="001F6492" w:rsidRPr="004A00D4">
            <w:rPr>
              <w:noProof/>
              <w:webHidden/>
              <w:lang w:val="en-GB"/>
              <w:rPrChange w:id="68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69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70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_Toc33194977 \h </w:instrText>
          </w:r>
          <w:r w:rsidR="001F6492" w:rsidRPr="004A00D4">
            <w:rPr>
              <w:noProof/>
              <w:webHidden/>
              <w:lang w:val="en-GB"/>
              <w:rPrChange w:id="71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72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73" w:author="Jahic, Jasmin" w:date="2020-02-23T09:09:00Z">
                <w:rPr>
                  <w:noProof/>
                  <w:webHidden/>
                </w:rPr>
              </w:rPrChange>
            </w:rPr>
            <w:t>4</w:t>
          </w:r>
          <w:r w:rsidR="001F6492" w:rsidRPr="004A00D4">
            <w:rPr>
              <w:noProof/>
              <w:webHidden/>
              <w:lang w:val="en-GB"/>
              <w:rPrChange w:id="74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75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348B512A" w14:textId="74ADA2EB" w:rsidR="001F6492" w:rsidRPr="004A00D4" w:rsidRDefault="004A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76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77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78" w:author="Jahic, Jasmin" w:date="2020-02-23T09:09:00Z">
                <w:rPr/>
              </w:rPrChange>
            </w:rPr>
            <w:instrText xml:space="preserve"> HYPERLINK \l "_Toc33194978" </w:instrText>
          </w:r>
          <w:r w:rsidRPr="004A00D4">
            <w:rPr>
              <w:lang w:val="en-GB"/>
              <w:rPrChange w:id="79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80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Architecture Requirements</w:t>
          </w:r>
          <w:r w:rsidR="001F6492" w:rsidRPr="004A00D4">
            <w:rPr>
              <w:noProof/>
              <w:webHidden/>
              <w:lang w:val="en-GB"/>
              <w:rPrChange w:id="81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82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83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_Toc33194978 \h </w:instrText>
          </w:r>
          <w:r w:rsidR="001F6492" w:rsidRPr="004A00D4">
            <w:rPr>
              <w:noProof/>
              <w:webHidden/>
              <w:lang w:val="en-GB"/>
              <w:rPrChange w:id="84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85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86" w:author="Jahic, Jasmin" w:date="2020-02-23T09:09:00Z">
                <w:rPr>
                  <w:noProof/>
                  <w:webHidden/>
                </w:rPr>
              </w:rPrChange>
            </w:rPr>
            <w:t>5</w:t>
          </w:r>
          <w:r w:rsidR="001F6492" w:rsidRPr="004A00D4">
            <w:rPr>
              <w:noProof/>
              <w:webHidden/>
              <w:lang w:val="en-GB"/>
              <w:rPrChange w:id="87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88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5FB57792" w14:textId="29FED92C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89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90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91" w:author="Jahic, Jasmin" w:date="2020-02-23T09:09:00Z">
                <w:rPr/>
              </w:rPrChange>
            </w:rPr>
            <w:instrText xml:space="preserve"> HYPERLINK \l "_Toc33194979" </w:instrText>
          </w:r>
          <w:r w:rsidRPr="004A00D4">
            <w:rPr>
              <w:lang w:val="en-GB"/>
              <w:rPrChange w:id="92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93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Business Requirements</w:t>
          </w:r>
          <w:r w:rsidR="001F6492" w:rsidRPr="004A00D4">
            <w:rPr>
              <w:noProof/>
              <w:webHidden/>
              <w:lang w:val="en-GB"/>
              <w:rPrChange w:id="94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95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96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_Toc33194979 \h </w:instrText>
          </w:r>
          <w:r w:rsidR="001F6492" w:rsidRPr="004A00D4">
            <w:rPr>
              <w:noProof/>
              <w:webHidden/>
              <w:lang w:val="en-GB"/>
              <w:rPrChange w:id="97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98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99" w:author="Jahic, Jasmin" w:date="2020-02-23T09:09:00Z">
                <w:rPr>
                  <w:noProof/>
                  <w:webHidden/>
                </w:rPr>
              </w:rPrChange>
            </w:rPr>
            <w:t>5</w:t>
          </w:r>
          <w:r w:rsidR="001F6492" w:rsidRPr="004A00D4">
            <w:rPr>
              <w:noProof/>
              <w:webHidden/>
              <w:lang w:val="en-GB"/>
              <w:rPrChange w:id="100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01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4FB90889" w14:textId="68754E41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02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03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04" w:author="Jahic, Jasmin" w:date="2020-02-23T09:09:00Z">
                <w:rPr/>
              </w:rPrChange>
            </w:rPr>
            <w:instrText xml:space="preserve"> HYPERLINK \l "_Toc33194980" </w:instrText>
          </w:r>
          <w:r w:rsidRPr="004A00D4">
            <w:rPr>
              <w:lang w:val="en-GB"/>
              <w:rPrChange w:id="105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06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Functional Requirements</w:t>
          </w:r>
          <w:r w:rsidR="001F6492" w:rsidRPr="004A00D4">
            <w:rPr>
              <w:noProof/>
              <w:webHidden/>
              <w:lang w:val="en-GB"/>
              <w:rPrChange w:id="107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08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09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_Toc33194980 \h </w:instrText>
          </w:r>
          <w:r w:rsidR="001F6492" w:rsidRPr="004A00D4">
            <w:rPr>
              <w:noProof/>
              <w:webHidden/>
              <w:lang w:val="en-GB"/>
              <w:rPrChange w:id="110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11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12" w:author="Jahic, Jasmin" w:date="2020-02-23T09:09:00Z">
                <w:rPr>
                  <w:noProof/>
                  <w:webHidden/>
                </w:rPr>
              </w:rPrChange>
            </w:rPr>
            <w:t>5</w:t>
          </w:r>
          <w:r w:rsidR="001F6492" w:rsidRPr="004A00D4">
            <w:rPr>
              <w:noProof/>
              <w:webHidden/>
              <w:lang w:val="en-GB"/>
              <w:rPrChange w:id="113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14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08894A36" w14:textId="4ABE562A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15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16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17" w:author="Jahic, Jasmin" w:date="2020-02-23T09:09:00Z">
                <w:rPr/>
              </w:rPrChange>
            </w:rPr>
            <w:instrText xml:space="preserve"> HYPERLINK \l "_Toc33194981" </w:instrText>
          </w:r>
          <w:r w:rsidRPr="004A00D4">
            <w:rPr>
              <w:lang w:val="en-GB"/>
              <w:rPrChange w:id="118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19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Quality Requirements</w:t>
          </w:r>
          <w:r w:rsidR="001F6492" w:rsidRPr="004A00D4">
            <w:rPr>
              <w:noProof/>
              <w:webHidden/>
              <w:lang w:val="en-GB"/>
              <w:rPrChange w:id="120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21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22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_Toc33194981 \h </w:instrText>
          </w:r>
          <w:r w:rsidR="001F6492" w:rsidRPr="004A00D4">
            <w:rPr>
              <w:noProof/>
              <w:webHidden/>
              <w:lang w:val="en-GB"/>
              <w:rPrChange w:id="123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24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25" w:author="Jahic, Jasmin" w:date="2020-02-23T09:09:00Z">
                <w:rPr>
                  <w:noProof/>
                  <w:webHidden/>
                </w:rPr>
              </w:rPrChange>
            </w:rPr>
            <w:t>5</w:t>
          </w:r>
          <w:r w:rsidR="001F6492" w:rsidRPr="004A00D4">
            <w:rPr>
              <w:noProof/>
              <w:webHidden/>
              <w:lang w:val="en-GB"/>
              <w:rPrChange w:id="126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27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15F0B650" w14:textId="6A445832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28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29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30" w:author="Jahic, Jasmin" w:date="2020-02-23T09:09:00Z">
                <w:rPr/>
              </w:rPrChange>
            </w:rPr>
            <w:instrText xml:space="preserve"> HYPERLINK \l "_Toc33194982" </w:instrText>
          </w:r>
          <w:r w:rsidRPr="004A00D4">
            <w:rPr>
              <w:lang w:val="en-GB"/>
              <w:rPrChange w:id="131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32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Constraints</w:t>
          </w:r>
          <w:r w:rsidR="001F6492" w:rsidRPr="004A00D4">
            <w:rPr>
              <w:noProof/>
              <w:webHidden/>
              <w:lang w:val="en-GB"/>
              <w:rPrChange w:id="133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34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35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_Toc33194982 \h </w:instrText>
          </w:r>
          <w:r w:rsidR="001F6492" w:rsidRPr="004A00D4">
            <w:rPr>
              <w:noProof/>
              <w:webHidden/>
              <w:lang w:val="en-GB"/>
              <w:rPrChange w:id="136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37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38" w:author="Jahic, Jasmin" w:date="2020-02-23T09:09:00Z">
                <w:rPr>
                  <w:noProof/>
                  <w:webHidden/>
                </w:rPr>
              </w:rPrChange>
            </w:rPr>
            <w:t>5</w:t>
          </w:r>
          <w:r w:rsidR="001F6492" w:rsidRPr="004A00D4">
            <w:rPr>
              <w:noProof/>
              <w:webHidden/>
              <w:lang w:val="en-GB"/>
              <w:rPrChange w:id="139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40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4E8ED37C" w14:textId="542F797D" w:rsidR="001F6492" w:rsidRPr="004A00D4" w:rsidRDefault="004A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41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42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43" w:author="Jahic, Jasmin" w:date="2020-02-23T09:09:00Z">
                <w:rPr/>
              </w:rPrChange>
            </w:rPr>
            <w:instrText xml:space="preserve"> HYPERLINK \l "_Toc33194983" </w:instrText>
          </w:r>
          <w:r w:rsidRPr="004A00D4">
            <w:rPr>
              <w:lang w:val="en-GB"/>
              <w:rPrChange w:id="144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45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System Overview</w:t>
          </w:r>
          <w:r w:rsidR="001F6492" w:rsidRPr="004A00D4">
            <w:rPr>
              <w:noProof/>
              <w:webHidden/>
              <w:lang w:val="en-GB"/>
              <w:rPrChange w:id="146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47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48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_Toc33194983 \h </w:instrText>
          </w:r>
          <w:r w:rsidR="001F6492" w:rsidRPr="004A00D4">
            <w:rPr>
              <w:noProof/>
              <w:webHidden/>
              <w:lang w:val="en-GB"/>
              <w:rPrChange w:id="149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50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51" w:author="Jahic, Jasmin" w:date="2020-02-23T09:09:00Z">
                <w:rPr>
                  <w:noProof/>
                  <w:webHidden/>
                </w:rPr>
              </w:rPrChange>
            </w:rPr>
            <w:t>6</w:t>
          </w:r>
          <w:r w:rsidR="001F6492" w:rsidRPr="004A00D4">
            <w:rPr>
              <w:noProof/>
              <w:webHidden/>
              <w:lang w:val="en-GB"/>
              <w:rPrChange w:id="152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53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58540D45" w14:textId="2E797C84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54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55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56" w:author="Jahic, Jasmin" w:date="2020-02-23T09:09:00Z">
                <w:rPr/>
              </w:rPrChange>
            </w:rPr>
            <w:instrText xml:space="preserve"> HYPERLINK \l "_Toc33194984" </w:instrText>
          </w:r>
          <w:r w:rsidRPr="004A00D4">
            <w:rPr>
              <w:lang w:val="en-GB"/>
              <w:rPrChange w:id="157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58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Use Cases</w:t>
          </w:r>
          <w:r w:rsidR="001F6492" w:rsidRPr="004A00D4">
            <w:rPr>
              <w:noProof/>
              <w:webHidden/>
              <w:lang w:val="en-GB"/>
              <w:rPrChange w:id="159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60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61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_Toc33194984 \h </w:instrText>
          </w:r>
          <w:r w:rsidR="001F6492" w:rsidRPr="004A00D4">
            <w:rPr>
              <w:noProof/>
              <w:webHidden/>
              <w:lang w:val="en-GB"/>
              <w:rPrChange w:id="162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63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64" w:author="Jahic, Jasmin" w:date="2020-02-23T09:09:00Z">
                <w:rPr>
                  <w:noProof/>
                  <w:webHidden/>
                </w:rPr>
              </w:rPrChange>
            </w:rPr>
            <w:t>6</w:t>
          </w:r>
          <w:r w:rsidR="001F6492" w:rsidRPr="004A00D4">
            <w:rPr>
              <w:noProof/>
              <w:webHidden/>
              <w:lang w:val="en-GB"/>
              <w:rPrChange w:id="165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66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2B8DE603" w14:textId="4EFF5B9A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67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68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69" w:author="Jahic, Jasmin" w:date="2020-02-23T09:09:00Z">
                <w:rPr/>
              </w:rPrChange>
            </w:rPr>
            <w:instrText xml:space="preserve"> HYPERLINK \l "_Toc33194985" </w:instrText>
          </w:r>
          <w:r w:rsidRPr="004A00D4">
            <w:rPr>
              <w:lang w:val="en-GB"/>
              <w:rPrChange w:id="170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71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Context View</w:t>
          </w:r>
          <w:r w:rsidR="001F6492" w:rsidRPr="004A00D4">
            <w:rPr>
              <w:noProof/>
              <w:webHidden/>
              <w:lang w:val="en-GB"/>
              <w:rPrChange w:id="172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73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74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_Toc33194985 \h </w:instrText>
          </w:r>
          <w:r w:rsidR="001F6492" w:rsidRPr="004A00D4">
            <w:rPr>
              <w:noProof/>
              <w:webHidden/>
              <w:lang w:val="en-GB"/>
              <w:rPrChange w:id="175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76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77" w:author="Jahic, Jasmin" w:date="2020-02-23T09:09:00Z">
                <w:rPr>
                  <w:noProof/>
                  <w:webHidden/>
                </w:rPr>
              </w:rPrChange>
            </w:rPr>
            <w:t>6</w:t>
          </w:r>
          <w:r w:rsidR="001F6492" w:rsidRPr="004A00D4">
            <w:rPr>
              <w:noProof/>
              <w:webHidden/>
              <w:lang w:val="en-GB"/>
              <w:rPrChange w:id="178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79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7DBDC1AD" w14:textId="421FDA54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80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81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82" w:author="Jahic, Jasmin" w:date="2020-02-23T09:09:00Z">
                <w:rPr/>
              </w:rPrChange>
            </w:rPr>
            <w:instrText xml:space="preserve"> HYPERLINK \l "_Toc33194986" </w:instrText>
          </w:r>
          <w:r w:rsidRPr="004A00D4">
            <w:rPr>
              <w:lang w:val="en-GB"/>
              <w:rPrChange w:id="183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84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Context Data</w:t>
          </w:r>
          <w:r w:rsidR="001F6492" w:rsidRPr="004A00D4">
            <w:rPr>
              <w:noProof/>
              <w:webHidden/>
              <w:lang w:val="en-GB"/>
              <w:rPrChange w:id="185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86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187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_Toc33194986 \h </w:instrText>
          </w:r>
          <w:r w:rsidR="001F6492" w:rsidRPr="004A00D4">
            <w:rPr>
              <w:noProof/>
              <w:webHidden/>
              <w:lang w:val="en-GB"/>
              <w:rPrChange w:id="188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189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190" w:author="Jahic, Jasmin" w:date="2020-02-23T09:09:00Z">
                <w:rPr>
                  <w:noProof/>
                  <w:webHidden/>
                </w:rPr>
              </w:rPrChange>
            </w:rPr>
            <w:t>6</w:t>
          </w:r>
          <w:r w:rsidR="001F6492" w:rsidRPr="004A00D4">
            <w:rPr>
              <w:noProof/>
              <w:webHidden/>
              <w:lang w:val="en-GB"/>
              <w:rPrChange w:id="191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192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73BBF9B6" w14:textId="4DABB90D" w:rsidR="001F6492" w:rsidRPr="004A00D4" w:rsidRDefault="004A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193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194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195" w:author="Jahic, Jasmin" w:date="2020-02-23T09:09:00Z">
                <w:rPr/>
              </w:rPrChange>
            </w:rPr>
            <w:instrText xml:space="preserve"> HYPERLINK \l "_Toc33194987" </w:instrText>
          </w:r>
          <w:r w:rsidRPr="004A00D4">
            <w:rPr>
              <w:lang w:val="en-GB"/>
              <w:rPrChange w:id="196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197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System Decomposition</w:t>
          </w:r>
          <w:r w:rsidR="001F6492" w:rsidRPr="004A00D4">
            <w:rPr>
              <w:noProof/>
              <w:webHidden/>
              <w:lang w:val="en-GB"/>
              <w:rPrChange w:id="198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199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00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_Toc33194987 \h </w:instrText>
          </w:r>
          <w:r w:rsidR="001F6492" w:rsidRPr="004A00D4">
            <w:rPr>
              <w:noProof/>
              <w:webHidden/>
              <w:lang w:val="en-GB"/>
              <w:rPrChange w:id="201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02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03" w:author="Jahic, Jasmin" w:date="2020-02-23T09:09:00Z">
                <w:rPr>
                  <w:noProof/>
                  <w:webHidden/>
                </w:rPr>
              </w:rPrChange>
            </w:rPr>
            <w:t>9</w:t>
          </w:r>
          <w:r w:rsidR="001F6492" w:rsidRPr="004A00D4">
            <w:rPr>
              <w:noProof/>
              <w:webHidden/>
              <w:lang w:val="en-GB"/>
              <w:rPrChange w:id="204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05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0D67C2AA" w14:textId="34D96C57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06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07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08" w:author="Jahic, Jasmin" w:date="2020-02-23T09:09:00Z">
                <w:rPr/>
              </w:rPrChange>
            </w:rPr>
            <w:instrText xml:space="preserve"> HYPERLINK \l "_Toc33194988" </w:instrText>
          </w:r>
          <w:r w:rsidRPr="004A00D4">
            <w:rPr>
              <w:lang w:val="en-GB"/>
              <w:rPrChange w:id="209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10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Functional View</w:t>
          </w:r>
          <w:r w:rsidR="001F6492" w:rsidRPr="004A00D4">
            <w:rPr>
              <w:noProof/>
              <w:webHidden/>
              <w:lang w:val="en-GB"/>
              <w:rPrChange w:id="211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12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13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_Toc33194988 \h </w:instrText>
          </w:r>
          <w:r w:rsidR="001F6492" w:rsidRPr="004A00D4">
            <w:rPr>
              <w:noProof/>
              <w:webHidden/>
              <w:lang w:val="en-GB"/>
              <w:rPrChange w:id="214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15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16" w:author="Jahic, Jasmin" w:date="2020-02-23T09:09:00Z">
                <w:rPr>
                  <w:noProof/>
                  <w:webHidden/>
                </w:rPr>
              </w:rPrChange>
            </w:rPr>
            <w:t>9</w:t>
          </w:r>
          <w:r w:rsidR="001F6492" w:rsidRPr="004A00D4">
            <w:rPr>
              <w:noProof/>
              <w:webHidden/>
              <w:lang w:val="en-GB"/>
              <w:rPrChange w:id="217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18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60A3BDDC" w14:textId="538B5E61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19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20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21" w:author="Jahic, Jasmin" w:date="2020-02-23T09:09:00Z">
                <w:rPr/>
              </w:rPrChange>
            </w:rPr>
            <w:instrText xml:space="preserve"> HYPERLINK \l "_Toc33194989" </w:instrText>
          </w:r>
          <w:r w:rsidRPr="004A00D4">
            <w:rPr>
              <w:lang w:val="en-GB"/>
              <w:rPrChange w:id="222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23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Functional Data</w:t>
          </w:r>
          <w:r w:rsidR="001F6492" w:rsidRPr="004A00D4">
            <w:rPr>
              <w:noProof/>
              <w:webHidden/>
              <w:lang w:val="en-GB"/>
              <w:rPrChange w:id="224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25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26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_Toc33194989 \h </w:instrText>
          </w:r>
          <w:r w:rsidR="001F6492" w:rsidRPr="004A00D4">
            <w:rPr>
              <w:noProof/>
              <w:webHidden/>
              <w:lang w:val="en-GB"/>
              <w:rPrChange w:id="227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28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29" w:author="Jahic, Jasmin" w:date="2020-02-23T09:09:00Z">
                <w:rPr>
                  <w:noProof/>
                  <w:webHidden/>
                </w:rPr>
              </w:rPrChange>
            </w:rPr>
            <w:t>9</w:t>
          </w:r>
          <w:r w:rsidR="001F6492" w:rsidRPr="004A00D4">
            <w:rPr>
              <w:noProof/>
              <w:webHidden/>
              <w:lang w:val="en-GB"/>
              <w:rPrChange w:id="230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31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04B7936B" w14:textId="7A4A20DC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32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33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34" w:author="Jahic, Jasmin" w:date="2020-02-23T09:09:00Z">
                <w:rPr/>
              </w:rPrChange>
            </w:rPr>
            <w:instrText xml:space="preserve"> HYPERLINK \l "_Toc33194990" </w:instrText>
          </w:r>
          <w:r w:rsidRPr="004A00D4">
            <w:rPr>
              <w:lang w:val="en-GB"/>
              <w:rPrChange w:id="235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36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Functional Sequence Diagrams</w:t>
          </w:r>
          <w:r w:rsidR="001F6492" w:rsidRPr="004A00D4">
            <w:rPr>
              <w:noProof/>
              <w:webHidden/>
              <w:lang w:val="en-GB"/>
              <w:rPrChange w:id="237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38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39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_Toc33194990 \h </w:instrText>
          </w:r>
          <w:r w:rsidR="001F6492" w:rsidRPr="004A00D4">
            <w:rPr>
              <w:noProof/>
              <w:webHidden/>
              <w:lang w:val="en-GB"/>
              <w:rPrChange w:id="240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41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42" w:author="Jahic, Jasmin" w:date="2020-02-23T09:09:00Z">
                <w:rPr>
                  <w:noProof/>
                  <w:webHidden/>
                </w:rPr>
              </w:rPrChange>
            </w:rPr>
            <w:t>10</w:t>
          </w:r>
          <w:r w:rsidR="001F6492" w:rsidRPr="004A00D4">
            <w:rPr>
              <w:noProof/>
              <w:webHidden/>
              <w:lang w:val="en-GB"/>
              <w:rPrChange w:id="243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44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119F11F7" w14:textId="04470EBD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45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46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47" w:author="Jahic, Jasmin" w:date="2020-02-23T09:09:00Z">
                <w:rPr/>
              </w:rPrChange>
            </w:rPr>
            <w:instrText xml:space="preserve"> HYPERLINK \l "_Toc33194991" </w:instrText>
          </w:r>
          <w:r w:rsidRPr="004A00D4">
            <w:rPr>
              <w:lang w:val="en-GB"/>
              <w:rPrChange w:id="248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49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Logical View</w:t>
          </w:r>
          <w:r w:rsidR="001F6492" w:rsidRPr="004A00D4">
            <w:rPr>
              <w:noProof/>
              <w:webHidden/>
              <w:lang w:val="en-GB"/>
              <w:rPrChange w:id="250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51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52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_Toc33194991 \h </w:instrText>
          </w:r>
          <w:r w:rsidR="001F6492" w:rsidRPr="004A00D4">
            <w:rPr>
              <w:noProof/>
              <w:webHidden/>
              <w:lang w:val="en-GB"/>
              <w:rPrChange w:id="253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54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55" w:author="Jahic, Jasmin" w:date="2020-02-23T09:09:00Z">
                <w:rPr>
                  <w:noProof/>
                  <w:webHidden/>
                </w:rPr>
              </w:rPrChange>
            </w:rPr>
            <w:t>10</w:t>
          </w:r>
          <w:r w:rsidR="001F6492" w:rsidRPr="004A00D4">
            <w:rPr>
              <w:noProof/>
              <w:webHidden/>
              <w:lang w:val="en-GB"/>
              <w:rPrChange w:id="256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57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1E80FD03" w14:textId="53B52057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58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59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60" w:author="Jahic, Jasmin" w:date="2020-02-23T09:09:00Z">
                <w:rPr/>
              </w:rPrChange>
            </w:rPr>
            <w:instrText xml:space="preserve"> HYPERLINK \l "_Toc33194992" </w:instrText>
          </w:r>
          <w:r w:rsidRPr="004A00D4">
            <w:rPr>
              <w:lang w:val="en-GB"/>
              <w:rPrChange w:id="261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62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Logical Data</w:t>
          </w:r>
          <w:r w:rsidR="001F6492" w:rsidRPr="004A00D4">
            <w:rPr>
              <w:noProof/>
              <w:webHidden/>
              <w:lang w:val="en-GB"/>
              <w:rPrChange w:id="263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64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65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_Toc33194992 \h </w:instrText>
          </w:r>
          <w:r w:rsidR="001F6492" w:rsidRPr="004A00D4">
            <w:rPr>
              <w:noProof/>
              <w:webHidden/>
              <w:lang w:val="en-GB"/>
              <w:rPrChange w:id="266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67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68" w:author="Jahic, Jasmin" w:date="2020-02-23T09:09:00Z">
                <w:rPr>
                  <w:noProof/>
                  <w:webHidden/>
                </w:rPr>
              </w:rPrChange>
            </w:rPr>
            <w:t>13</w:t>
          </w:r>
          <w:r w:rsidR="001F6492" w:rsidRPr="004A00D4">
            <w:rPr>
              <w:noProof/>
              <w:webHidden/>
              <w:lang w:val="en-GB"/>
              <w:rPrChange w:id="269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70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55770C1E" w14:textId="2262B11F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71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72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73" w:author="Jahic, Jasmin" w:date="2020-02-23T09:09:00Z">
                <w:rPr/>
              </w:rPrChange>
            </w:rPr>
            <w:instrText xml:space="preserve"> HYPERLINK \l "_Toc33194993" </w:instrText>
          </w:r>
          <w:r w:rsidRPr="004A00D4">
            <w:rPr>
              <w:lang w:val="en-GB"/>
              <w:rPrChange w:id="274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75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Logical Sequence Diagrams</w:t>
          </w:r>
          <w:r w:rsidR="001F6492" w:rsidRPr="004A00D4">
            <w:rPr>
              <w:noProof/>
              <w:webHidden/>
              <w:lang w:val="en-GB"/>
              <w:rPrChange w:id="276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77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78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_Toc33194993 \h </w:instrText>
          </w:r>
          <w:r w:rsidR="001F6492" w:rsidRPr="004A00D4">
            <w:rPr>
              <w:noProof/>
              <w:webHidden/>
              <w:lang w:val="en-GB"/>
              <w:rPrChange w:id="279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80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81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282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83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5318C54C" w14:textId="55FD6DAF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84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85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86" w:author="Jahic, Jasmin" w:date="2020-02-23T09:09:00Z">
                <w:rPr/>
              </w:rPrChange>
            </w:rPr>
            <w:instrText xml:space="preserve"> HYPERLINK \l "_Toc33194994" </w:instrText>
          </w:r>
          <w:r w:rsidRPr="004A00D4">
            <w:rPr>
              <w:lang w:val="en-GB"/>
              <w:rPrChange w:id="287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288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Technical View</w:t>
          </w:r>
          <w:r w:rsidR="001F6492" w:rsidRPr="004A00D4">
            <w:rPr>
              <w:noProof/>
              <w:webHidden/>
              <w:lang w:val="en-GB"/>
              <w:rPrChange w:id="289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290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291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_Toc33194994 \h </w:instrText>
          </w:r>
          <w:r w:rsidR="001F6492" w:rsidRPr="004A00D4">
            <w:rPr>
              <w:noProof/>
              <w:webHidden/>
              <w:lang w:val="en-GB"/>
              <w:rPrChange w:id="292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293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294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295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296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7855CBBF" w14:textId="04FDEDB9" w:rsidR="001F6492" w:rsidRPr="004A00D4" w:rsidRDefault="004A00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297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298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299" w:author="Jahic, Jasmin" w:date="2020-02-23T09:09:00Z">
                <w:rPr/>
              </w:rPrChange>
            </w:rPr>
            <w:instrText xml:space="preserve"> HYPERLI</w:instrText>
          </w:r>
          <w:r w:rsidRPr="004A00D4">
            <w:rPr>
              <w:lang w:val="en-GB"/>
              <w:rPrChange w:id="300" w:author="Jahic, Jasmin" w:date="2020-02-23T09:09:00Z">
                <w:rPr/>
              </w:rPrChange>
            </w:rPr>
            <w:instrText xml:space="preserve">NK \l "_Toc33194995" </w:instrText>
          </w:r>
          <w:r w:rsidRPr="004A00D4">
            <w:rPr>
              <w:lang w:val="en-GB"/>
              <w:rPrChange w:id="301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02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Technology Overview</w:t>
          </w:r>
          <w:r w:rsidR="001F6492" w:rsidRPr="004A00D4">
            <w:rPr>
              <w:noProof/>
              <w:webHidden/>
              <w:lang w:val="en-GB"/>
              <w:rPrChange w:id="303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04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05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_Toc33194995 \h </w:instrText>
          </w:r>
          <w:r w:rsidR="001F6492" w:rsidRPr="004A00D4">
            <w:rPr>
              <w:noProof/>
              <w:webHidden/>
              <w:lang w:val="en-GB"/>
              <w:rPrChange w:id="306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07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08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09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10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0E76681C" w14:textId="49E36CE7" w:rsidR="001F6492" w:rsidRPr="004A00D4" w:rsidRDefault="004A00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11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12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13" w:author="Jahic, Jasmin" w:date="2020-02-23T09:09:00Z">
                <w:rPr/>
              </w:rPrChange>
            </w:rPr>
            <w:instrText xml:space="preserve"> HYPERLINK \l "_Toc33194996" </w:instrText>
          </w:r>
          <w:r w:rsidRPr="004A00D4">
            <w:rPr>
              <w:lang w:val="en-GB"/>
              <w:rPrChange w:id="314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15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Deployment Overview</w:t>
          </w:r>
          <w:r w:rsidR="001F6492" w:rsidRPr="004A00D4">
            <w:rPr>
              <w:noProof/>
              <w:webHidden/>
              <w:lang w:val="en-GB"/>
              <w:rPrChange w:id="316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17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18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_Toc33194996 \h </w:instrText>
          </w:r>
          <w:r w:rsidR="001F6492" w:rsidRPr="004A00D4">
            <w:rPr>
              <w:noProof/>
              <w:webHidden/>
              <w:lang w:val="en-GB"/>
              <w:rPrChange w:id="319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20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21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22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23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6F84A840" w14:textId="59A26B99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24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25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26" w:author="Jahic, Jasmin" w:date="2020-02-23T09:09:00Z">
                <w:rPr/>
              </w:rPrChange>
            </w:rPr>
            <w:instrText xml:space="preserve"> HYPERLINK \l "_Toc33194997" </w:instrText>
          </w:r>
          <w:r w:rsidRPr="004A00D4">
            <w:rPr>
              <w:lang w:val="en-GB"/>
              <w:rPrChange w:id="327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28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Technical Data</w:t>
          </w:r>
          <w:r w:rsidR="001F6492" w:rsidRPr="004A00D4">
            <w:rPr>
              <w:noProof/>
              <w:webHidden/>
              <w:lang w:val="en-GB"/>
              <w:rPrChange w:id="329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30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31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_Toc33194997 \h </w:instrText>
          </w:r>
          <w:r w:rsidR="001F6492" w:rsidRPr="004A00D4">
            <w:rPr>
              <w:noProof/>
              <w:webHidden/>
              <w:lang w:val="en-GB"/>
              <w:rPrChange w:id="332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33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34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35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36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4F37944A" w14:textId="4EB8306F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37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38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39" w:author="Jahic, Jasmin" w:date="2020-02-23T09:09:00Z">
                <w:rPr/>
              </w:rPrChange>
            </w:rPr>
            <w:instrText xml:space="preserve"> HYPERLINK \l "_Toc33194998" </w:instrText>
          </w:r>
          <w:r w:rsidRPr="004A00D4">
            <w:rPr>
              <w:lang w:val="en-GB"/>
              <w:rPrChange w:id="340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41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Source Code Organization</w:t>
          </w:r>
          <w:r w:rsidR="001F6492" w:rsidRPr="004A00D4">
            <w:rPr>
              <w:noProof/>
              <w:webHidden/>
              <w:lang w:val="en-GB"/>
              <w:rPrChange w:id="342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43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44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_Toc33194998 \h </w:instrText>
          </w:r>
          <w:r w:rsidR="001F6492" w:rsidRPr="004A00D4">
            <w:rPr>
              <w:noProof/>
              <w:webHidden/>
              <w:lang w:val="en-GB"/>
              <w:rPrChange w:id="345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46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47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48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49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2240AA3C" w14:textId="5E538E58" w:rsidR="001F6492" w:rsidRPr="004A00D4" w:rsidRDefault="004A00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50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51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52" w:author="Jahic, Jasmin" w:date="2020-02-23T09:09:00Z">
                <w:rPr/>
              </w:rPrChange>
            </w:rPr>
            <w:instrText xml:space="preserve"> HYPERLINK \l "_Toc33194999" </w:instrText>
          </w:r>
          <w:r w:rsidRPr="004A00D4">
            <w:rPr>
              <w:lang w:val="en-GB"/>
              <w:rPrChange w:id="353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54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Technical Sequence Diagrams</w:t>
          </w:r>
          <w:r w:rsidR="001F6492" w:rsidRPr="004A00D4">
            <w:rPr>
              <w:noProof/>
              <w:webHidden/>
              <w:lang w:val="en-GB"/>
              <w:rPrChange w:id="355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56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57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_Toc33194999 \h </w:instrText>
          </w:r>
          <w:r w:rsidR="001F6492" w:rsidRPr="004A00D4">
            <w:rPr>
              <w:noProof/>
              <w:webHidden/>
              <w:lang w:val="en-GB"/>
              <w:rPrChange w:id="358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59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60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61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62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25CF80FD" w14:textId="4109112D" w:rsidR="001F6492" w:rsidRPr="004A00D4" w:rsidRDefault="004A00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de-DE"/>
              <w:rPrChange w:id="363" w:author="Jahic, Jasmin" w:date="2020-02-23T09:09:00Z">
                <w:rPr>
                  <w:rFonts w:eastAsiaTheme="minorEastAsia"/>
                  <w:noProof/>
                  <w:lang w:eastAsia="de-DE"/>
                </w:rPr>
              </w:rPrChange>
            </w:rPr>
          </w:pPr>
          <w:r w:rsidRPr="004A00D4">
            <w:rPr>
              <w:lang w:val="en-GB"/>
              <w:rPrChange w:id="364" w:author="Jahic, Jasmin" w:date="2020-02-23T09:09:00Z">
                <w:rPr/>
              </w:rPrChange>
            </w:rPr>
            <w:fldChar w:fldCharType="begin"/>
          </w:r>
          <w:r w:rsidRPr="004A00D4">
            <w:rPr>
              <w:lang w:val="en-GB"/>
              <w:rPrChange w:id="365" w:author="Jahic, Jasmin" w:date="2020-02-23T09:09:00Z">
                <w:rPr/>
              </w:rPrChange>
            </w:rPr>
            <w:instrText xml:space="preserve"> HYPERLINK \l "_Toc33195000" </w:instrText>
          </w:r>
          <w:r w:rsidRPr="004A00D4">
            <w:rPr>
              <w:lang w:val="en-GB"/>
              <w:rPrChange w:id="366" w:author="Jahic, Jasmin" w:date="2020-02-23T09:09:00Z">
                <w:rPr/>
              </w:rPrChange>
            </w:rPr>
            <w:fldChar w:fldCharType="separate"/>
          </w:r>
          <w:r w:rsidR="001F6492" w:rsidRPr="004A00D4">
            <w:rPr>
              <w:rStyle w:val="Hyperlink"/>
              <w:noProof/>
              <w:lang w:val="en-GB"/>
              <w:rPrChange w:id="367" w:author="Jahic, Jasmin" w:date="2020-02-23T09:09:00Z">
                <w:rPr>
                  <w:rStyle w:val="Hyperlink"/>
                  <w:noProof/>
                  <w:lang w:val="en-GB"/>
                </w:rPr>
              </w:rPrChange>
            </w:rPr>
            <w:t>Mapping of Requirements to Solutions</w:t>
          </w:r>
          <w:r w:rsidR="001F6492" w:rsidRPr="004A00D4">
            <w:rPr>
              <w:noProof/>
              <w:webHidden/>
              <w:lang w:val="en-GB"/>
              <w:rPrChange w:id="368" w:author="Jahic, Jasmin" w:date="2020-02-23T09:09:00Z">
                <w:rPr>
                  <w:noProof/>
                  <w:webHidden/>
                </w:rPr>
              </w:rPrChange>
            </w:rPr>
            <w:tab/>
          </w:r>
          <w:r w:rsidR="001F6492" w:rsidRPr="004A00D4">
            <w:rPr>
              <w:noProof/>
              <w:webHidden/>
              <w:lang w:val="en-GB"/>
              <w:rPrChange w:id="369" w:author="Jahic, Jasmin" w:date="2020-02-23T09:09:00Z">
                <w:rPr>
                  <w:noProof/>
                  <w:webHidden/>
                </w:rPr>
              </w:rPrChange>
            </w:rPr>
            <w:fldChar w:fldCharType="begin"/>
          </w:r>
          <w:r w:rsidR="001F6492" w:rsidRPr="004A00D4">
            <w:rPr>
              <w:noProof/>
              <w:webHidden/>
              <w:lang w:val="en-GB"/>
              <w:rPrChange w:id="370" w:author="Jahic, Jasmin" w:date="2020-02-23T09:09:00Z">
                <w:rPr>
                  <w:noProof/>
                  <w:webHidden/>
                </w:rPr>
              </w:rPrChange>
            </w:rPr>
            <w:instrText xml:space="preserve"> PAGEREF _Toc33195000 \h </w:instrText>
          </w:r>
          <w:r w:rsidR="001F6492" w:rsidRPr="004A00D4">
            <w:rPr>
              <w:noProof/>
              <w:webHidden/>
              <w:lang w:val="en-GB"/>
              <w:rPrChange w:id="371" w:author="Jahic, Jasmin" w:date="2020-02-23T09:09:00Z">
                <w:rPr>
                  <w:noProof/>
                  <w:webHidden/>
                </w:rPr>
              </w:rPrChange>
            </w:rPr>
          </w:r>
          <w:r w:rsidR="001F6492" w:rsidRPr="004A00D4">
            <w:rPr>
              <w:noProof/>
              <w:webHidden/>
              <w:lang w:val="en-GB"/>
              <w:rPrChange w:id="372" w:author="Jahic, Jasmin" w:date="2020-02-23T09:09:00Z">
                <w:rPr>
                  <w:noProof/>
                  <w:webHidden/>
                </w:rPr>
              </w:rPrChange>
            </w:rPr>
            <w:fldChar w:fldCharType="separate"/>
          </w:r>
          <w:r w:rsidR="001F6492" w:rsidRPr="004A00D4">
            <w:rPr>
              <w:noProof/>
              <w:webHidden/>
              <w:lang w:val="en-GB"/>
              <w:rPrChange w:id="373" w:author="Jahic, Jasmin" w:date="2020-02-23T09:09:00Z">
                <w:rPr>
                  <w:noProof/>
                  <w:webHidden/>
                </w:rPr>
              </w:rPrChange>
            </w:rPr>
            <w:t>17</w:t>
          </w:r>
          <w:r w:rsidR="001F6492" w:rsidRPr="004A00D4">
            <w:rPr>
              <w:noProof/>
              <w:webHidden/>
              <w:lang w:val="en-GB"/>
              <w:rPrChange w:id="374" w:author="Jahic, Jasmin" w:date="2020-02-23T09:09:00Z">
                <w:rPr>
                  <w:noProof/>
                  <w:webHidden/>
                </w:rPr>
              </w:rPrChange>
            </w:rPr>
            <w:fldChar w:fldCharType="end"/>
          </w:r>
          <w:r w:rsidRPr="004A00D4">
            <w:rPr>
              <w:noProof/>
              <w:lang w:val="en-GB"/>
              <w:rPrChange w:id="375" w:author="Jahic, Jasmin" w:date="2020-02-23T09:09:00Z">
                <w:rPr>
                  <w:noProof/>
                </w:rPr>
              </w:rPrChange>
            </w:rPr>
            <w:fldChar w:fldCharType="end"/>
          </w:r>
        </w:p>
        <w:p w14:paraId="7158A2A1" w14:textId="0A361E2B" w:rsidR="00075E95" w:rsidRPr="004A00D4" w:rsidRDefault="00075E95">
          <w:pPr>
            <w:rPr>
              <w:lang w:val="en-GB"/>
              <w:rPrChange w:id="376" w:author="Jahic, Jasmin" w:date="2020-02-23T09:09:00Z">
                <w:rPr/>
              </w:rPrChange>
            </w:rPr>
          </w:pPr>
          <w:r w:rsidRPr="004A00D4">
            <w:rPr>
              <w:b/>
              <w:bCs/>
              <w:noProof/>
              <w:lang w:val="en-GB"/>
              <w:rPrChange w:id="377" w:author="Jahic, Jasmin" w:date="2020-02-23T09:09:00Z">
                <w:rPr>
                  <w:b/>
                  <w:bCs/>
                  <w:noProof/>
                </w:rPr>
              </w:rPrChange>
            </w:rPr>
            <w:fldChar w:fldCharType="end"/>
          </w:r>
        </w:p>
      </w:sdtContent>
    </w:sdt>
    <w:p w14:paraId="7063E52F" w14:textId="77777777" w:rsidR="00075E95" w:rsidRPr="004A00D4" w:rsidRDefault="00075E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  <w:rPrChange w:id="378" w:author="Jahic, Jasmin" w:date="2020-02-23T09:09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rPrChange>
        </w:rPr>
      </w:pPr>
      <w:r w:rsidRPr="004A00D4">
        <w:rPr>
          <w:lang w:val="en-GB"/>
        </w:rPr>
        <w:br w:type="page"/>
      </w:r>
    </w:p>
    <w:p w14:paraId="435C2F17" w14:textId="77777777" w:rsidR="00075E95" w:rsidRPr="004A00D4" w:rsidRDefault="00075E95" w:rsidP="00075E95">
      <w:pPr>
        <w:pStyle w:val="Heading1"/>
        <w:rPr>
          <w:lang w:val="en-GB"/>
          <w:rPrChange w:id="379" w:author="Jahic, Jasmin" w:date="2020-02-23T09:09:00Z">
            <w:rPr>
              <w:lang w:val="en-GB"/>
            </w:rPr>
          </w:rPrChange>
        </w:rPr>
      </w:pPr>
      <w:bookmarkStart w:id="380" w:name="_Toc33194973"/>
      <w:r w:rsidRPr="004A00D4">
        <w:rPr>
          <w:lang w:val="en-GB"/>
        </w:rPr>
        <w:lastRenderedPageBreak/>
        <w:t>Glossary</w:t>
      </w:r>
      <w:bookmarkEnd w:id="380"/>
    </w:p>
    <w:p w14:paraId="4287584D" w14:textId="77777777" w:rsidR="00075E95" w:rsidRPr="004A00D4" w:rsidRDefault="00075E95" w:rsidP="00075E95">
      <w:pPr>
        <w:rPr>
          <w:lang w:val="en-GB"/>
          <w:rPrChange w:id="381" w:author="Jahic, Jasmin" w:date="2020-02-23T09:09:00Z">
            <w:rPr>
              <w:lang w:val="en-GB"/>
            </w:rPr>
          </w:rPrChange>
        </w:rPr>
      </w:pPr>
    </w:p>
    <w:p w14:paraId="5D535EBB" w14:textId="77777777" w:rsidR="00C50255" w:rsidRPr="004A00D4" w:rsidRDefault="00C502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  <w:rPrChange w:id="382" w:author="Jahic, Jasmin" w:date="2020-02-23T09:09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GB"/>
            </w:rPr>
          </w:rPrChange>
        </w:rPr>
      </w:pPr>
      <w:r w:rsidRPr="004A00D4">
        <w:rPr>
          <w:lang w:val="en-GB"/>
          <w:rPrChange w:id="383" w:author="Jahic, Jasmin" w:date="2020-02-23T09:09:00Z">
            <w:rPr>
              <w:lang w:val="en-GB"/>
            </w:rPr>
          </w:rPrChange>
        </w:rPr>
        <w:br w:type="page"/>
      </w:r>
    </w:p>
    <w:p w14:paraId="62662730" w14:textId="77777777" w:rsidR="00075E95" w:rsidRPr="004A00D4" w:rsidRDefault="00075E95" w:rsidP="00075E95">
      <w:pPr>
        <w:pStyle w:val="Heading1"/>
        <w:rPr>
          <w:lang w:val="en-GB"/>
          <w:rPrChange w:id="384" w:author="Jahic, Jasmin" w:date="2020-02-23T09:09:00Z">
            <w:rPr>
              <w:lang w:val="en-GB"/>
            </w:rPr>
          </w:rPrChange>
        </w:rPr>
      </w:pPr>
      <w:bookmarkStart w:id="385" w:name="_Toc33194974"/>
      <w:r w:rsidRPr="004A00D4">
        <w:rPr>
          <w:lang w:val="en-GB"/>
          <w:rPrChange w:id="386" w:author="Jahic, Jasmin" w:date="2020-02-23T09:09:00Z">
            <w:rPr>
              <w:lang w:val="en-GB"/>
            </w:rPr>
          </w:rPrChange>
        </w:rPr>
        <w:lastRenderedPageBreak/>
        <w:t>Introduction</w:t>
      </w:r>
      <w:bookmarkEnd w:id="385"/>
    </w:p>
    <w:p w14:paraId="03FA54ED" w14:textId="77777777" w:rsidR="00075E95" w:rsidRPr="004A00D4" w:rsidRDefault="00075E95" w:rsidP="00075E95">
      <w:pPr>
        <w:pStyle w:val="Heading2"/>
        <w:rPr>
          <w:lang w:val="en-GB"/>
          <w:rPrChange w:id="387" w:author="Jahic, Jasmin" w:date="2020-02-23T09:09:00Z">
            <w:rPr>
              <w:lang w:val="en-GB"/>
            </w:rPr>
          </w:rPrChange>
        </w:rPr>
      </w:pPr>
      <w:bookmarkStart w:id="388" w:name="_Toc33194975"/>
      <w:r w:rsidRPr="004A00D4">
        <w:rPr>
          <w:lang w:val="en-GB"/>
          <w:rPrChange w:id="389" w:author="Jahic, Jasmin" w:date="2020-02-23T09:09:00Z">
            <w:rPr>
              <w:lang w:val="en-GB"/>
            </w:rPr>
          </w:rPrChange>
        </w:rPr>
        <w:t>Project goals</w:t>
      </w:r>
      <w:bookmarkEnd w:id="388"/>
    </w:p>
    <w:p w14:paraId="3598BE92" w14:textId="77777777" w:rsidR="00075E95" w:rsidRPr="004A00D4" w:rsidRDefault="00075E95" w:rsidP="00075E95">
      <w:pPr>
        <w:pStyle w:val="Heading2"/>
        <w:rPr>
          <w:lang w:val="en-GB"/>
          <w:rPrChange w:id="390" w:author="Jahic, Jasmin" w:date="2020-02-23T09:09:00Z">
            <w:rPr>
              <w:lang w:val="en-GB"/>
            </w:rPr>
          </w:rPrChange>
        </w:rPr>
      </w:pPr>
      <w:bookmarkStart w:id="391" w:name="_Toc33194976"/>
      <w:r w:rsidRPr="004A00D4">
        <w:rPr>
          <w:lang w:val="en-GB"/>
          <w:rPrChange w:id="392" w:author="Jahic, Jasmin" w:date="2020-02-23T09:09:00Z">
            <w:rPr>
              <w:lang w:val="en-GB"/>
            </w:rPr>
          </w:rPrChange>
        </w:rPr>
        <w:t>Stakeholders</w:t>
      </w:r>
      <w:bookmarkEnd w:id="391"/>
    </w:p>
    <w:p w14:paraId="3FD3C2E7" w14:textId="77777777" w:rsidR="00075E95" w:rsidRPr="004A00D4" w:rsidRDefault="001152A6" w:rsidP="00075E95">
      <w:pPr>
        <w:pStyle w:val="Heading2"/>
        <w:rPr>
          <w:lang w:val="en-GB"/>
          <w:rPrChange w:id="393" w:author="Jahic, Jasmin" w:date="2020-02-23T09:09:00Z">
            <w:rPr>
              <w:lang w:val="en-GB"/>
            </w:rPr>
          </w:rPrChange>
        </w:rPr>
      </w:pPr>
      <w:bookmarkStart w:id="394" w:name="_Toc33194977"/>
      <w:r w:rsidRPr="004A00D4">
        <w:rPr>
          <w:lang w:val="en-GB"/>
          <w:rPrChange w:id="395" w:author="Jahic, Jasmin" w:date="2020-02-23T09:09:00Z">
            <w:rPr>
              <w:lang w:val="en-GB"/>
            </w:rPr>
          </w:rPrChange>
        </w:rPr>
        <w:t>Online M</w:t>
      </w:r>
      <w:r w:rsidR="00075E95" w:rsidRPr="004A00D4">
        <w:rPr>
          <w:lang w:val="en-GB"/>
          <w:rPrChange w:id="396" w:author="Jahic, Jasmin" w:date="2020-02-23T09:09:00Z">
            <w:rPr>
              <w:lang w:val="en-GB"/>
            </w:rPr>
          </w:rPrChange>
        </w:rPr>
        <w:t>aterial</w:t>
      </w:r>
      <w:r w:rsidRPr="004A00D4">
        <w:rPr>
          <w:lang w:val="en-GB"/>
          <w:rPrChange w:id="397" w:author="Jahic, Jasmin" w:date="2020-02-23T09:09:00Z">
            <w:rPr>
              <w:lang w:val="en-GB"/>
            </w:rPr>
          </w:rPrChange>
        </w:rPr>
        <w:t>, Links, and Contacts</w:t>
      </w:r>
      <w:bookmarkEnd w:id="394"/>
    </w:p>
    <w:p w14:paraId="39E8E5EB" w14:textId="77777777" w:rsidR="00075E95" w:rsidRPr="004A00D4" w:rsidRDefault="00075E95" w:rsidP="00075E95">
      <w:pPr>
        <w:rPr>
          <w:lang w:val="en-GB"/>
          <w:rPrChange w:id="398" w:author="Jahic, Jasmin" w:date="2020-02-23T09:09:00Z">
            <w:rPr>
              <w:lang w:val="en-GB"/>
            </w:rPr>
          </w:rPrChange>
        </w:rPr>
      </w:pPr>
    </w:p>
    <w:p w14:paraId="36C94595" w14:textId="77777777" w:rsidR="00C50255" w:rsidRPr="004A00D4" w:rsidRDefault="00C502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  <w:rPrChange w:id="399" w:author="Jahic, Jasmin" w:date="2020-02-23T09:09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GB"/>
            </w:rPr>
          </w:rPrChange>
        </w:rPr>
      </w:pPr>
      <w:r w:rsidRPr="004A00D4">
        <w:rPr>
          <w:lang w:val="en-GB"/>
          <w:rPrChange w:id="400" w:author="Jahic, Jasmin" w:date="2020-02-23T09:09:00Z">
            <w:rPr>
              <w:lang w:val="en-GB"/>
            </w:rPr>
          </w:rPrChange>
        </w:rPr>
        <w:br w:type="page"/>
      </w:r>
    </w:p>
    <w:p w14:paraId="627F3D78" w14:textId="77777777" w:rsidR="00075E95" w:rsidRPr="004A00D4" w:rsidRDefault="00075E95" w:rsidP="00075E95">
      <w:pPr>
        <w:pStyle w:val="Heading1"/>
        <w:rPr>
          <w:lang w:val="en-GB"/>
          <w:rPrChange w:id="401" w:author="Jahic, Jasmin" w:date="2020-02-23T09:09:00Z">
            <w:rPr>
              <w:lang w:val="en-GB"/>
            </w:rPr>
          </w:rPrChange>
        </w:rPr>
      </w:pPr>
      <w:bookmarkStart w:id="402" w:name="_Toc33194978"/>
      <w:r w:rsidRPr="004A00D4">
        <w:rPr>
          <w:lang w:val="en-GB"/>
          <w:rPrChange w:id="403" w:author="Jahic, Jasmin" w:date="2020-02-23T09:09:00Z">
            <w:rPr>
              <w:lang w:val="en-GB"/>
            </w:rPr>
          </w:rPrChange>
        </w:rPr>
        <w:lastRenderedPageBreak/>
        <w:t>Architecture Requirements</w:t>
      </w:r>
      <w:bookmarkEnd w:id="402"/>
    </w:p>
    <w:p w14:paraId="4666045A" w14:textId="35EA79C0" w:rsidR="00075E95" w:rsidRPr="004A00D4" w:rsidRDefault="00075E95" w:rsidP="00075E95">
      <w:pPr>
        <w:pStyle w:val="Heading2"/>
        <w:rPr>
          <w:ins w:id="404" w:author="Jahic, Jasmin" w:date="2020-02-21T17:34:00Z"/>
          <w:lang w:val="en-GB"/>
          <w:rPrChange w:id="405" w:author="Jahic, Jasmin" w:date="2020-02-23T09:09:00Z">
            <w:rPr>
              <w:ins w:id="406" w:author="Jahic, Jasmin" w:date="2020-02-21T17:34:00Z"/>
              <w:lang w:val="en-GB"/>
            </w:rPr>
          </w:rPrChange>
        </w:rPr>
      </w:pPr>
      <w:bookmarkStart w:id="407" w:name="_Toc33194979"/>
      <w:r w:rsidRPr="004A00D4">
        <w:rPr>
          <w:lang w:val="en-GB"/>
          <w:rPrChange w:id="408" w:author="Jahic, Jasmin" w:date="2020-02-23T09:09:00Z">
            <w:rPr>
              <w:lang w:val="en-GB"/>
            </w:rPr>
          </w:rPrChange>
        </w:rPr>
        <w:t xml:space="preserve">Business </w:t>
      </w:r>
      <w:del w:id="409" w:author="Jahic, Jasmin" w:date="2020-02-21T17:34:00Z">
        <w:r w:rsidRPr="004A00D4" w:rsidDel="005E0EFF">
          <w:rPr>
            <w:lang w:val="en-GB"/>
            <w:rPrChange w:id="410" w:author="Jahic, Jasmin" w:date="2020-02-23T09:09:00Z">
              <w:rPr>
                <w:lang w:val="en-GB"/>
              </w:rPr>
            </w:rPrChange>
          </w:rPr>
          <w:delText>Requirements</w:delText>
        </w:r>
      </w:del>
      <w:bookmarkEnd w:id="407"/>
      <w:ins w:id="411" w:author="Jahic, Jasmin" w:date="2020-02-21T17:34:00Z">
        <w:r w:rsidR="005E0EFF" w:rsidRPr="004A00D4">
          <w:rPr>
            <w:lang w:val="en-GB"/>
            <w:rPrChange w:id="412" w:author="Jahic, Jasmin" w:date="2020-02-23T09:09:00Z">
              <w:rPr>
                <w:lang w:val="en-GB"/>
              </w:rPr>
            </w:rPrChange>
          </w:rPr>
          <w:t>Goals</w:t>
        </w:r>
      </w:ins>
    </w:p>
    <w:p w14:paraId="7F4D9410" w14:textId="1F480179" w:rsidR="006424DE" w:rsidRPr="004A00D4" w:rsidRDefault="006424DE">
      <w:pPr>
        <w:rPr>
          <w:ins w:id="413" w:author="Jahic, Jasmin" w:date="2020-02-21T17:34:00Z"/>
          <w:lang w:val="en-GB"/>
          <w:rPrChange w:id="414" w:author="Jahic, Jasmin" w:date="2020-02-23T09:09:00Z">
            <w:rPr>
              <w:ins w:id="415" w:author="Jahic, Jasmin" w:date="2020-02-21T17:34:00Z"/>
              <w:lang w:val="en-GB"/>
            </w:rPr>
          </w:rPrChange>
        </w:rPr>
        <w:pPrChange w:id="416" w:author="Jahic, Jasmin" w:date="2020-02-21T17:34:00Z">
          <w:pPr>
            <w:pStyle w:val="Heading2"/>
          </w:pPr>
        </w:pPrChange>
      </w:pPr>
      <w:ins w:id="417" w:author="Jahic, Jasmin" w:date="2020-02-21T17:34:00Z">
        <w:r w:rsidRPr="004A00D4">
          <w:rPr>
            <w:lang w:val="en-GB"/>
            <w:rPrChange w:id="418" w:author="Jahic, Jasmin" w:date="2020-02-23T09:09:00Z">
              <w:rPr>
                <w:lang w:val="en-GB"/>
              </w:rPr>
            </w:rPrChange>
          </w:rPr>
          <w:t>A user uses PPTAM in order to achieve following goals:</w:t>
        </w:r>
      </w:ins>
    </w:p>
    <w:p w14:paraId="286D4C96" w14:textId="75071A10" w:rsidR="006424DE" w:rsidRPr="004A00D4" w:rsidRDefault="0083609D">
      <w:pPr>
        <w:pStyle w:val="ListParagraph"/>
        <w:numPr>
          <w:ilvl w:val="0"/>
          <w:numId w:val="8"/>
        </w:numPr>
        <w:rPr>
          <w:ins w:id="419" w:author="Jahic, Jasmin" w:date="2020-02-21T17:34:00Z"/>
          <w:lang w:val="en-GB"/>
          <w:rPrChange w:id="420" w:author="Jahic, Jasmin" w:date="2020-02-23T09:09:00Z">
            <w:rPr>
              <w:ins w:id="421" w:author="Jahic, Jasmin" w:date="2020-02-21T17:34:00Z"/>
              <w:lang w:val="en-GB"/>
            </w:rPr>
          </w:rPrChange>
        </w:rPr>
        <w:pPrChange w:id="422" w:author="Jahic, Jasmin" w:date="2020-02-21T17:34:00Z">
          <w:pPr>
            <w:pStyle w:val="Heading2"/>
          </w:pPr>
        </w:pPrChange>
      </w:pPr>
      <w:ins w:id="423" w:author="Jahic, Jasmin" w:date="2020-02-21T17:34:00Z">
        <w:r w:rsidRPr="004A00D4">
          <w:rPr>
            <w:lang w:val="en-GB"/>
            <w:rPrChange w:id="424" w:author="Jahic, Jasmin" w:date="2020-02-23T09:09:00Z">
              <w:rPr>
                <w:lang w:val="en-GB"/>
              </w:rPr>
            </w:rPrChange>
          </w:rPr>
          <w:t>Anti-pattern detection.</w:t>
        </w:r>
      </w:ins>
    </w:p>
    <w:p w14:paraId="2C7FDD30" w14:textId="2641978A" w:rsidR="00235A14" w:rsidRPr="004A00D4" w:rsidRDefault="00235A14">
      <w:pPr>
        <w:pStyle w:val="ListParagraph"/>
        <w:numPr>
          <w:ilvl w:val="0"/>
          <w:numId w:val="8"/>
        </w:numPr>
        <w:rPr>
          <w:ins w:id="425" w:author="Jahic, Jasmin" w:date="2020-02-21T17:35:00Z"/>
          <w:lang w:val="en-GB"/>
          <w:rPrChange w:id="426" w:author="Jahic, Jasmin" w:date="2020-02-23T09:09:00Z">
            <w:rPr>
              <w:ins w:id="427" w:author="Jahic, Jasmin" w:date="2020-02-21T17:35:00Z"/>
              <w:lang w:val="en-GB"/>
            </w:rPr>
          </w:rPrChange>
        </w:rPr>
        <w:pPrChange w:id="428" w:author="Jahic, Jasmin" w:date="2020-02-21T17:34:00Z">
          <w:pPr>
            <w:pStyle w:val="Heading2"/>
          </w:pPr>
        </w:pPrChange>
      </w:pPr>
      <w:ins w:id="429" w:author="Jahic, Jasmin" w:date="2020-02-21T17:35:00Z">
        <w:r w:rsidRPr="004A00D4">
          <w:rPr>
            <w:lang w:val="en-GB"/>
            <w:rPrChange w:id="430" w:author="Jahic, Jasmin" w:date="2020-02-23T09:09:00Z">
              <w:rPr>
                <w:lang w:val="en-GB"/>
              </w:rPr>
            </w:rPrChange>
          </w:rPr>
          <w:t>Attack detection.</w:t>
        </w:r>
      </w:ins>
    </w:p>
    <w:p w14:paraId="3D5F3FD5" w14:textId="7A629CCC" w:rsidR="00235A14" w:rsidRPr="004A00D4" w:rsidRDefault="00235A14">
      <w:pPr>
        <w:pStyle w:val="ListParagraph"/>
        <w:numPr>
          <w:ilvl w:val="0"/>
          <w:numId w:val="8"/>
        </w:numPr>
        <w:rPr>
          <w:ins w:id="431" w:author="Jahic, Jasmin" w:date="2020-02-21T17:35:00Z"/>
          <w:lang w:val="en-GB"/>
          <w:rPrChange w:id="432" w:author="Jahic, Jasmin" w:date="2020-02-23T09:09:00Z">
            <w:rPr>
              <w:ins w:id="433" w:author="Jahic, Jasmin" w:date="2020-02-21T17:35:00Z"/>
              <w:lang w:val="en-GB"/>
            </w:rPr>
          </w:rPrChange>
        </w:rPr>
        <w:pPrChange w:id="434" w:author="Jahic, Jasmin" w:date="2020-02-21T17:34:00Z">
          <w:pPr>
            <w:pStyle w:val="Heading2"/>
          </w:pPr>
        </w:pPrChange>
      </w:pPr>
      <w:ins w:id="435" w:author="Jahic, Jasmin" w:date="2020-02-21T17:35:00Z">
        <w:r w:rsidRPr="004A00D4">
          <w:rPr>
            <w:lang w:val="en-GB"/>
            <w:rPrChange w:id="436" w:author="Jahic, Jasmin" w:date="2020-02-23T09:09:00Z">
              <w:rPr>
                <w:lang w:val="en-GB"/>
              </w:rPr>
            </w:rPrChange>
          </w:rPr>
          <w:t>Overal system performance.</w:t>
        </w:r>
      </w:ins>
    </w:p>
    <w:p w14:paraId="34262E34" w14:textId="7C57669F" w:rsidR="00235A14" w:rsidRPr="004A00D4" w:rsidRDefault="00235A14">
      <w:pPr>
        <w:pStyle w:val="ListParagraph"/>
        <w:numPr>
          <w:ilvl w:val="0"/>
          <w:numId w:val="8"/>
        </w:numPr>
        <w:rPr>
          <w:lang w:val="en-GB"/>
          <w:rPrChange w:id="437" w:author="Jahic, Jasmin" w:date="2020-02-23T09:09:00Z">
            <w:rPr>
              <w:lang w:val="en-GB"/>
            </w:rPr>
          </w:rPrChange>
        </w:rPr>
        <w:pPrChange w:id="438" w:author="Jahic, Jasmin" w:date="2020-02-21T17:34:00Z">
          <w:pPr>
            <w:pStyle w:val="Heading2"/>
          </w:pPr>
        </w:pPrChange>
      </w:pPr>
      <w:ins w:id="439" w:author="Jahic, Jasmin" w:date="2020-02-21T17:35:00Z">
        <w:r w:rsidRPr="004A00D4">
          <w:rPr>
            <w:lang w:val="en-GB"/>
            <w:rPrChange w:id="440" w:author="Jahic, Jasmin" w:date="2020-02-23T09:09:00Z">
              <w:rPr>
                <w:lang w:val="en-GB"/>
              </w:rPr>
            </w:rPrChange>
          </w:rPr>
          <w:t>Bottlenecks</w:t>
        </w:r>
      </w:ins>
    </w:p>
    <w:p w14:paraId="52C1CFC7" w14:textId="5D6B13DB" w:rsidR="00075E95" w:rsidRPr="004A00D4" w:rsidRDefault="00075E95" w:rsidP="00075E95">
      <w:pPr>
        <w:pStyle w:val="Heading2"/>
        <w:rPr>
          <w:ins w:id="441" w:author="Jahic, Jasmin" w:date="2020-02-21T17:23:00Z"/>
          <w:lang w:val="en-GB"/>
          <w:rPrChange w:id="442" w:author="Jahic, Jasmin" w:date="2020-02-23T09:09:00Z">
            <w:rPr>
              <w:ins w:id="443" w:author="Jahic, Jasmin" w:date="2020-02-21T17:23:00Z"/>
              <w:lang w:val="en-GB"/>
            </w:rPr>
          </w:rPrChange>
        </w:rPr>
      </w:pPr>
      <w:bookmarkStart w:id="444" w:name="_Toc33194980"/>
      <w:r w:rsidRPr="004A00D4">
        <w:rPr>
          <w:lang w:val="en-GB"/>
          <w:rPrChange w:id="445" w:author="Jahic, Jasmin" w:date="2020-02-23T09:09:00Z">
            <w:rPr>
              <w:lang w:val="en-GB"/>
            </w:rPr>
          </w:rPrChange>
        </w:rPr>
        <w:t>Functional Requirements</w:t>
      </w:r>
      <w:bookmarkEnd w:id="444"/>
    </w:p>
    <w:p w14:paraId="3068355F" w14:textId="26002C5D" w:rsidR="0032504C" w:rsidRPr="004A00D4" w:rsidRDefault="005277F7">
      <w:pPr>
        <w:pStyle w:val="ListParagraph"/>
        <w:numPr>
          <w:ilvl w:val="0"/>
          <w:numId w:val="7"/>
        </w:numPr>
        <w:rPr>
          <w:ins w:id="446" w:author="Jahic, Jasmin" w:date="2020-02-21T17:25:00Z"/>
          <w:lang w:val="en-GB"/>
          <w:rPrChange w:id="447" w:author="Jahic, Jasmin" w:date="2020-02-23T09:09:00Z">
            <w:rPr>
              <w:ins w:id="448" w:author="Jahic, Jasmin" w:date="2020-02-21T17:25:00Z"/>
              <w:lang w:val="en-GB"/>
            </w:rPr>
          </w:rPrChange>
        </w:rPr>
        <w:pPrChange w:id="449" w:author="Jahic, Jasmin" w:date="2020-02-21T17:23:00Z">
          <w:pPr>
            <w:pStyle w:val="Heading2"/>
          </w:pPr>
        </w:pPrChange>
      </w:pPr>
      <w:ins w:id="450" w:author="Jahic, Jasmin" w:date="2020-02-21T17:30:00Z">
        <w:r w:rsidRPr="004A00D4">
          <w:rPr>
            <w:lang w:val="en-GB"/>
            <w:rPrChange w:id="451" w:author="Jahic, Jasmin" w:date="2020-02-23T09:09:00Z">
              <w:rPr>
                <w:lang w:val="en-GB"/>
              </w:rPr>
            </w:rPrChange>
          </w:rPr>
          <w:t>User</w:t>
        </w:r>
      </w:ins>
      <w:ins w:id="452" w:author="Jahic, Jasmin" w:date="2020-02-21T17:25:00Z">
        <w:r w:rsidR="0032504C" w:rsidRPr="004A00D4">
          <w:rPr>
            <w:lang w:val="en-GB"/>
            <w:rPrChange w:id="453" w:author="Jahic, Jasmin" w:date="2020-02-23T09:09:00Z">
              <w:rPr>
                <w:lang w:val="en-GB"/>
              </w:rPr>
            </w:rPrChange>
          </w:rPr>
          <w:t xml:space="preserve"> configure</w:t>
        </w:r>
      </w:ins>
      <w:ins w:id="454" w:author="Jahic, Jasmin" w:date="2020-02-21T17:30:00Z">
        <w:r w:rsidRPr="004A00D4">
          <w:rPr>
            <w:lang w:val="en-GB"/>
            <w:rPrChange w:id="455" w:author="Jahic, Jasmin" w:date="2020-02-23T09:09:00Z">
              <w:rPr>
                <w:lang w:val="en-GB"/>
              </w:rPr>
            </w:rPrChange>
          </w:rPr>
          <w:t>s</w:t>
        </w:r>
      </w:ins>
      <w:ins w:id="456" w:author="Jahic, Jasmin" w:date="2020-02-21T17:25:00Z">
        <w:r w:rsidR="0032504C" w:rsidRPr="004A00D4">
          <w:rPr>
            <w:lang w:val="en-GB"/>
            <w:rPrChange w:id="457" w:author="Jahic, Jasmin" w:date="2020-02-23T09:09:00Z">
              <w:rPr>
                <w:lang w:val="en-GB"/>
              </w:rPr>
            </w:rPrChange>
          </w:rPr>
          <w:t xml:space="preserve"> PPTAM with:</w:t>
        </w:r>
      </w:ins>
    </w:p>
    <w:p w14:paraId="7F02AE09" w14:textId="54537FA9" w:rsidR="0032504C" w:rsidRPr="004A00D4" w:rsidRDefault="00503884">
      <w:pPr>
        <w:pStyle w:val="ListParagraph"/>
        <w:numPr>
          <w:ilvl w:val="1"/>
          <w:numId w:val="7"/>
        </w:numPr>
        <w:rPr>
          <w:ins w:id="458" w:author="Jahic, Jasmin" w:date="2020-02-21T17:25:00Z"/>
          <w:lang w:val="en-GB"/>
          <w:rPrChange w:id="459" w:author="Jahic, Jasmin" w:date="2020-02-23T09:09:00Z">
            <w:rPr>
              <w:ins w:id="460" w:author="Jahic, Jasmin" w:date="2020-02-21T17:25:00Z"/>
              <w:lang w:val="en-GB"/>
            </w:rPr>
          </w:rPrChange>
        </w:rPr>
        <w:pPrChange w:id="461" w:author="Jahic, Jasmin" w:date="2020-02-21T17:25:00Z">
          <w:pPr>
            <w:pStyle w:val="Heading2"/>
          </w:pPr>
        </w:pPrChange>
      </w:pPr>
      <w:ins w:id="462" w:author="Jahic, Jasmin" w:date="2020-02-21T17:25:00Z">
        <w:r w:rsidRPr="004A00D4">
          <w:rPr>
            <w:lang w:val="en-GB"/>
            <w:rPrChange w:id="463" w:author="Jahic, Jasmin" w:date="2020-02-23T09:09:00Z">
              <w:rPr>
                <w:lang w:val="en-GB"/>
              </w:rPr>
            </w:rPrChange>
          </w:rPr>
          <w:t>System under test.</w:t>
        </w:r>
      </w:ins>
    </w:p>
    <w:p w14:paraId="22555F99" w14:textId="70282E83" w:rsidR="00503884" w:rsidRPr="004A00D4" w:rsidRDefault="00503884">
      <w:pPr>
        <w:pStyle w:val="ListParagraph"/>
        <w:numPr>
          <w:ilvl w:val="1"/>
          <w:numId w:val="7"/>
        </w:numPr>
        <w:rPr>
          <w:ins w:id="464" w:author="Jahic, Jasmin" w:date="2020-02-21T17:25:00Z"/>
          <w:lang w:val="en-GB"/>
          <w:rPrChange w:id="465" w:author="Jahic, Jasmin" w:date="2020-02-23T09:09:00Z">
            <w:rPr>
              <w:ins w:id="466" w:author="Jahic, Jasmin" w:date="2020-02-21T17:25:00Z"/>
              <w:lang w:val="en-GB"/>
            </w:rPr>
          </w:rPrChange>
        </w:rPr>
        <w:pPrChange w:id="467" w:author="Jahic, Jasmin" w:date="2020-02-21T17:25:00Z">
          <w:pPr>
            <w:pStyle w:val="Heading2"/>
          </w:pPr>
        </w:pPrChange>
      </w:pPr>
      <w:ins w:id="468" w:author="Jahic, Jasmin" w:date="2020-02-21T17:25:00Z">
        <w:r w:rsidRPr="004A00D4">
          <w:rPr>
            <w:lang w:val="en-GB"/>
            <w:rPrChange w:id="469" w:author="Jahic, Jasmin" w:date="2020-02-23T09:09:00Z">
              <w:rPr>
                <w:lang w:val="en-GB"/>
              </w:rPr>
            </w:rPrChange>
          </w:rPr>
          <w:t>Workload.</w:t>
        </w:r>
      </w:ins>
    </w:p>
    <w:p w14:paraId="508D5BB0" w14:textId="188388B0" w:rsidR="00503884" w:rsidRPr="004A00D4" w:rsidRDefault="00503884">
      <w:pPr>
        <w:pStyle w:val="ListParagraph"/>
        <w:numPr>
          <w:ilvl w:val="1"/>
          <w:numId w:val="7"/>
        </w:numPr>
        <w:rPr>
          <w:ins w:id="470" w:author="Jahic, Jasmin" w:date="2020-02-21T17:24:00Z"/>
          <w:lang w:val="en-GB"/>
          <w:rPrChange w:id="471" w:author="Jahic, Jasmin" w:date="2020-02-23T09:09:00Z">
            <w:rPr>
              <w:ins w:id="472" w:author="Jahic, Jasmin" w:date="2020-02-21T17:24:00Z"/>
              <w:lang w:val="en-GB"/>
            </w:rPr>
          </w:rPrChange>
        </w:rPr>
        <w:pPrChange w:id="473" w:author="Jahic, Jasmin" w:date="2020-02-21T17:25:00Z">
          <w:pPr>
            <w:pStyle w:val="Heading2"/>
          </w:pPr>
        </w:pPrChange>
      </w:pPr>
      <w:ins w:id="474" w:author="Jahic, Jasmin" w:date="2020-02-21T17:25:00Z">
        <w:r w:rsidRPr="004A00D4">
          <w:rPr>
            <w:lang w:val="en-GB"/>
            <w:rPrChange w:id="475" w:author="Jahic, Jasmin" w:date="2020-02-23T09:09:00Z">
              <w:rPr>
                <w:lang w:val="en-GB"/>
              </w:rPr>
            </w:rPrChange>
          </w:rPr>
          <w:t>Usage profile.</w:t>
        </w:r>
      </w:ins>
    </w:p>
    <w:p w14:paraId="0070C0CC" w14:textId="29ADE5EA" w:rsidR="002E651C" w:rsidRPr="004A00D4" w:rsidRDefault="002E651C">
      <w:pPr>
        <w:pStyle w:val="ListParagraph"/>
        <w:numPr>
          <w:ilvl w:val="0"/>
          <w:numId w:val="7"/>
        </w:numPr>
        <w:rPr>
          <w:ins w:id="476" w:author="Jahic, Jasmin" w:date="2020-02-21T17:32:00Z"/>
          <w:lang w:val="en-GB"/>
          <w:rPrChange w:id="477" w:author="Jahic, Jasmin" w:date="2020-02-23T09:09:00Z">
            <w:rPr>
              <w:ins w:id="478" w:author="Jahic, Jasmin" w:date="2020-02-21T17:32:00Z"/>
              <w:lang w:val="en-GB"/>
            </w:rPr>
          </w:rPrChange>
        </w:rPr>
        <w:pPrChange w:id="479" w:author="Jahic, Jasmin" w:date="2020-02-21T17:23:00Z">
          <w:pPr>
            <w:pStyle w:val="Heading2"/>
          </w:pPr>
        </w:pPrChange>
      </w:pPr>
      <w:ins w:id="480" w:author="Jahic, Jasmin" w:date="2020-02-21T17:30:00Z">
        <w:r w:rsidRPr="004A00D4">
          <w:rPr>
            <w:lang w:val="en-GB"/>
            <w:rPrChange w:id="481" w:author="Jahic, Jasmin" w:date="2020-02-23T09:09:00Z">
              <w:rPr>
                <w:lang w:val="en-GB"/>
              </w:rPr>
            </w:rPrChange>
          </w:rPr>
          <w:t>User starts PPTAM with user configuration.</w:t>
        </w:r>
      </w:ins>
    </w:p>
    <w:p w14:paraId="09CC607B" w14:textId="489D7260" w:rsidR="00990973" w:rsidRPr="004A00D4" w:rsidRDefault="00990973" w:rsidP="00990973">
      <w:pPr>
        <w:pStyle w:val="ListParagraph"/>
        <w:numPr>
          <w:ilvl w:val="0"/>
          <w:numId w:val="7"/>
        </w:numPr>
        <w:rPr>
          <w:ins w:id="482" w:author="Jahic, Jasmin" w:date="2020-02-21T17:32:00Z"/>
          <w:lang w:val="en-GB"/>
          <w:rPrChange w:id="483" w:author="Jahic, Jasmin" w:date="2020-02-23T09:09:00Z">
            <w:rPr>
              <w:ins w:id="484" w:author="Jahic, Jasmin" w:date="2020-02-21T17:32:00Z"/>
              <w:lang w:val="en-GB"/>
            </w:rPr>
          </w:rPrChange>
        </w:rPr>
      </w:pPr>
      <w:ins w:id="485" w:author="Jahic, Jasmin" w:date="2020-02-21T17:32:00Z">
        <w:r w:rsidRPr="004A00D4">
          <w:rPr>
            <w:lang w:val="en-GB"/>
            <w:rPrChange w:id="486" w:author="Jahic, Jasmin" w:date="2020-02-23T09:09:00Z">
              <w:rPr>
                <w:lang w:val="en-GB"/>
              </w:rPr>
            </w:rPrChange>
          </w:rPr>
          <w:t>PPTAM executes user defined experiments.</w:t>
        </w:r>
      </w:ins>
    </w:p>
    <w:p w14:paraId="0461EEDF" w14:textId="3DD0704B" w:rsidR="00E779ED" w:rsidRPr="004A00D4" w:rsidRDefault="00E779ED">
      <w:pPr>
        <w:pStyle w:val="ListParagraph"/>
        <w:numPr>
          <w:ilvl w:val="0"/>
          <w:numId w:val="7"/>
        </w:numPr>
        <w:rPr>
          <w:ins w:id="487" w:author="Jahic, Jasmin" w:date="2020-02-21T17:26:00Z"/>
          <w:lang w:val="en-GB"/>
          <w:rPrChange w:id="488" w:author="Jahic, Jasmin" w:date="2020-02-23T09:09:00Z">
            <w:rPr>
              <w:ins w:id="489" w:author="Jahic, Jasmin" w:date="2020-02-21T17:26:00Z"/>
              <w:lang w:val="en-GB"/>
            </w:rPr>
          </w:rPrChange>
        </w:rPr>
        <w:pPrChange w:id="490" w:author="Jahic, Jasmin" w:date="2020-02-21T17:23:00Z">
          <w:pPr>
            <w:pStyle w:val="Heading2"/>
          </w:pPr>
        </w:pPrChange>
      </w:pPr>
      <w:ins w:id="491" w:author="Jahic, Jasmin" w:date="2020-02-21T17:23:00Z">
        <w:r w:rsidRPr="004A00D4">
          <w:rPr>
            <w:lang w:val="en-GB"/>
            <w:rPrChange w:id="492" w:author="Jahic, Jasmin" w:date="2020-02-23T09:09:00Z">
              <w:rPr>
                <w:lang w:val="en-GB"/>
              </w:rPr>
            </w:rPrChange>
          </w:rPr>
          <w:t xml:space="preserve">PPTAM records </w:t>
        </w:r>
      </w:ins>
      <w:ins w:id="493" w:author="Jahic, Jasmin" w:date="2020-02-21T17:26:00Z">
        <w:r w:rsidR="00152ECB" w:rsidRPr="004A00D4">
          <w:rPr>
            <w:lang w:val="en-GB"/>
            <w:rPrChange w:id="494" w:author="Jahic, Jasmin" w:date="2020-02-23T09:09:00Z">
              <w:rPr>
                <w:lang w:val="en-GB"/>
              </w:rPr>
            </w:rPrChange>
          </w:rPr>
          <w:t>results</w:t>
        </w:r>
      </w:ins>
      <w:ins w:id="495" w:author="Jahic, Jasmin" w:date="2020-02-21T17:23:00Z">
        <w:r w:rsidR="0053772C" w:rsidRPr="004A00D4">
          <w:rPr>
            <w:lang w:val="en-GB"/>
            <w:rPrChange w:id="496" w:author="Jahic, Jasmin" w:date="2020-02-23T09:09:00Z">
              <w:rPr>
                <w:lang w:val="en-GB"/>
              </w:rPr>
            </w:rPrChange>
          </w:rPr>
          <w:t xml:space="preserve"> about performance of the microservices</w:t>
        </w:r>
      </w:ins>
      <w:ins w:id="497" w:author="Jahic, Jasmin" w:date="2020-02-21T17:27:00Z">
        <w:r w:rsidR="00862BFD" w:rsidRPr="004A00D4">
          <w:rPr>
            <w:lang w:val="en-GB"/>
            <w:rPrChange w:id="498" w:author="Jahic, Jasmin" w:date="2020-02-23T09:09:00Z">
              <w:rPr>
                <w:lang w:val="en-GB"/>
              </w:rPr>
            </w:rPrChange>
          </w:rPr>
          <w:t xml:space="preserve"> in experiments</w:t>
        </w:r>
      </w:ins>
      <w:ins w:id="499" w:author="Jahic, Jasmin" w:date="2020-02-21T17:23:00Z">
        <w:r w:rsidR="0053772C" w:rsidRPr="004A00D4">
          <w:rPr>
            <w:lang w:val="en-GB"/>
            <w:rPrChange w:id="500" w:author="Jahic, Jasmin" w:date="2020-02-23T09:09:00Z">
              <w:rPr>
                <w:lang w:val="en-GB"/>
              </w:rPr>
            </w:rPrChange>
          </w:rPr>
          <w:t>.</w:t>
        </w:r>
      </w:ins>
    </w:p>
    <w:p w14:paraId="0EB72249" w14:textId="2589E906" w:rsidR="005E0EFF" w:rsidRPr="004A00D4" w:rsidRDefault="00FF4183">
      <w:pPr>
        <w:pStyle w:val="ListParagraph"/>
        <w:numPr>
          <w:ilvl w:val="0"/>
          <w:numId w:val="7"/>
        </w:numPr>
        <w:rPr>
          <w:ins w:id="501" w:author="Jahic, Jasmin" w:date="2020-02-21T17:28:00Z"/>
          <w:lang w:val="en-GB"/>
          <w:rPrChange w:id="502" w:author="Jahic, Jasmin" w:date="2020-02-23T09:09:00Z">
            <w:rPr>
              <w:ins w:id="503" w:author="Jahic, Jasmin" w:date="2020-02-21T17:28:00Z"/>
              <w:lang w:val="en-GB"/>
            </w:rPr>
          </w:rPrChange>
        </w:rPr>
        <w:pPrChange w:id="504" w:author="Jahic, Jasmin" w:date="2020-02-21T17:35:00Z">
          <w:pPr>
            <w:pStyle w:val="Heading2"/>
          </w:pPr>
        </w:pPrChange>
      </w:pPr>
      <w:ins w:id="505" w:author="Jahic, Jasmin" w:date="2020-02-21T17:26:00Z">
        <w:r w:rsidRPr="004A00D4">
          <w:rPr>
            <w:lang w:val="en-GB"/>
            <w:rPrChange w:id="506" w:author="Jahic, Jasmin" w:date="2020-02-23T09:09:00Z">
              <w:rPr>
                <w:lang w:val="en-GB"/>
              </w:rPr>
            </w:rPrChange>
          </w:rPr>
          <w:t>PPTAM analyses performance results.</w:t>
        </w:r>
      </w:ins>
    </w:p>
    <w:p w14:paraId="2109C63C" w14:textId="4A8723BA" w:rsidR="00C40B9A" w:rsidRPr="004A00D4" w:rsidRDefault="00C40B9A">
      <w:pPr>
        <w:pStyle w:val="ListParagraph"/>
        <w:numPr>
          <w:ilvl w:val="0"/>
          <w:numId w:val="7"/>
        </w:numPr>
        <w:rPr>
          <w:ins w:id="507" w:author="Jahic, Jasmin" w:date="2020-02-21T17:31:00Z"/>
          <w:lang w:val="en-GB"/>
          <w:rPrChange w:id="508" w:author="Jahic, Jasmin" w:date="2020-02-23T09:09:00Z">
            <w:rPr>
              <w:ins w:id="509" w:author="Jahic, Jasmin" w:date="2020-02-21T17:31:00Z"/>
              <w:lang w:val="en-GB"/>
            </w:rPr>
          </w:rPrChange>
        </w:rPr>
        <w:pPrChange w:id="510" w:author="Jahic, Jasmin" w:date="2020-02-21T17:23:00Z">
          <w:pPr>
            <w:pStyle w:val="Heading2"/>
          </w:pPr>
        </w:pPrChange>
      </w:pPr>
      <w:ins w:id="511" w:author="Jahic, Jasmin" w:date="2020-02-21T17:28:00Z">
        <w:r w:rsidRPr="004A00D4">
          <w:rPr>
            <w:lang w:val="en-GB"/>
            <w:rPrChange w:id="512" w:author="Jahic, Jasmin" w:date="2020-02-23T09:09:00Z">
              <w:rPr>
                <w:lang w:val="en-GB"/>
              </w:rPr>
            </w:rPrChange>
          </w:rPr>
          <w:t xml:space="preserve">PPTAM presents analysis results in </w:t>
        </w:r>
      </w:ins>
      <w:ins w:id="513" w:author="Jahic, Jasmin" w:date="2020-02-21T17:33:00Z">
        <w:r w:rsidR="009525C8" w:rsidRPr="004A00D4">
          <w:rPr>
            <w:lang w:val="en-GB"/>
            <w:rPrChange w:id="514" w:author="Jahic, Jasmin" w:date="2020-02-23T09:09:00Z">
              <w:rPr>
                <w:lang w:val="en-GB"/>
              </w:rPr>
            </w:rPrChange>
          </w:rPr>
          <w:t xml:space="preserve">a </w:t>
        </w:r>
      </w:ins>
      <w:ins w:id="515" w:author="Jahic, Jasmin" w:date="2020-02-21T17:28:00Z">
        <w:r w:rsidRPr="004A00D4">
          <w:rPr>
            <w:lang w:val="en-GB"/>
            <w:rPrChange w:id="516" w:author="Jahic, Jasmin" w:date="2020-02-23T09:09:00Z">
              <w:rPr>
                <w:lang w:val="en-GB"/>
              </w:rPr>
            </w:rPrChange>
          </w:rPr>
          <w:t>graphical manner.</w:t>
        </w:r>
      </w:ins>
    </w:p>
    <w:p w14:paraId="6C134BCA" w14:textId="77777777" w:rsidR="005277F7" w:rsidRPr="004A00D4" w:rsidRDefault="005277F7">
      <w:pPr>
        <w:rPr>
          <w:lang w:val="en-GB"/>
          <w:rPrChange w:id="517" w:author="Jahic, Jasmin" w:date="2020-02-23T09:09:00Z">
            <w:rPr>
              <w:lang w:val="en-GB"/>
            </w:rPr>
          </w:rPrChange>
        </w:rPr>
        <w:pPrChange w:id="518" w:author="Jahic, Jasmin" w:date="2020-02-21T17:30:00Z">
          <w:pPr>
            <w:pStyle w:val="Heading2"/>
          </w:pPr>
        </w:pPrChange>
      </w:pPr>
    </w:p>
    <w:p w14:paraId="704CF263" w14:textId="77777777" w:rsidR="00075E95" w:rsidRPr="004A00D4" w:rsidRDefault="00075E95" w:rsidP="00075E95">
      <w:pPr>
        <w:pStyle w:val="Heading2"/>
        <w:rPr>
          <w:lang w:val="en-GB"/>
          <w:rPrChange w:id="519" w:author="Jahic, Jasmin" w:date="2020-02-23T09:09:00Z">
            <w:rPr>
              <w:lang w:val="en-GB"/>
            </w:rPr>
          </w:rPrChange>
        </w:rPr>
      </w:pPr>
      <w:bookmarkStart w:id="520" w:name="_Toc33194981"/>
      <w:r w:rsidRPr="004A00D4">
        <w:rPr>
          <w:lang w:val="en-GB"/>
          <w:rPrChange w:id="521" w:author="Jahic, Jasmin" w:date="2020-02-23T09:09:00Z">
            <w:rPr>
              <w:lang w:val="en-GB"/>
            </w:rPr>
          </w:rPrChange>
        </w:rPr>
        <w:t>Quality Requirements</w:t>
      </w:r>
      <w:bookmarkEnd w:id="520"/>
    </w:p>
    <w:p w14:paraId="52FBABC9" w14:textId="77777777" w:rsidR="00075E95" w:rsidRPr="004A00D4" w:rsidRDefault="00075E95" w:rsidP="00075E95">
      <w:pPr>
        <w:pStyle w:val="Heading2"/>
        <w:rPr>
          <w:lang w:val="en-GB"/>
          <w:rPrChange w:id="522" w:author="Jahic, Jasmin" w:date="2020-02-23T09:09:00Z">
            <w:rPr>
              <w:lang w:val="en-GB"/>
            </w:rPr>
          </w:rPrChange>
        </w:rPr>
      </w:pPr>
      <w:bookmarkStart w:id="523" w:name="_Toc33194982"/>
      <w:r w:rsidRPr="004A00D4">
        <w:rPr>
          <w:lang w:val="en-GB"/>
          <w:rPrChange w:id="524" w:author="Jahic, Jasmin" w:date="2020-02-23T09:09:00Z">
            <w:rPr>
              <w:lang w:val="en-GB"/>
            </w:rPr>
          </w:rPrChange>
        </w:rPr>
        <w:t>Constraints</w:t>
      </w:r>
      <w:bookmarkEnd w:id="523"/>
    </w:p>
    <w:p w14:paraId="1BFA268C" w14:textId="293FA2B6" w:rsidR="00075E95" w:rsidRPr="004A00D4" w:rsidRDefault="00D43224">
      <w:pPr>
        <w:pStyle w:val="ListParagraph"/>
        <w:numPr>
          <w:ilvl w:val="0"/>
          <w:numId w:val="9"/>
        </w:numPr>
        <w:rPr>
          <w:ins w:id="525" w:author="Jahic, Jasmin" w:date="2020-02-21T17:40:00Z"/>
          <w:lang w:val="en-GB"/>
          <w:rPrChange w:id="526" w:author="Jahic, Jasmin" w:date="2020-02-23T09:09:00Z">
            <w:rPr>
              <w:ins w:id="527" w:author="Jahic, Jasmin" w:date="2020-02-21T17:40:00Z"/>
              <w:lang w:val="en-GB"/>
            </w:rPr>
          </w:rPrChange>
        </w:rPr>
        <w:pPrChange w:id="528" w:author="Jahic, Jasmin" w:date="2020-02-21T17:39:00Z">
          <w:pPr/>
        </w:pPrChange>
      </w:pPr>
      <w:ins w:id="529" w:author="Jahic, Jasmin" w:date="2020-02-21T17:39:00Z">
        <w:r w:rsidRPr="004A00D4">
          <w:rPr>
            <w:lang w:val="en-GB"/>
            <w:rPrChange w:id="530" w:author="Jahic, Jasmin" w:date="2020-02-23T09:09:00Z">
              <w:rPr>
                <w:lang w:val="en-GB"/>
              </w:rPr>
            </w:rPrChange>
          </w:rPr>
          <w:t>System under test must be containerized.</w:t>
        </w:r>
      </w:ins>
    </w:p>
    <w:p w14:paraId="0951FAEF" w14:textId="0D27F7E5" w:rsidR="00CE08FE" w:rsidRPr="004A00D4" w:rsidRDefault="00CE08FE">
      <w:pPr>
        <w:pStyle w:val="ListParagraph"/>
        <w:numPr>
          <w:ilvl w:val="0"/>
          <w:numId w:val="9"/>
        </w:numPr>
        <w:rPr>
          <w:ins w:id="531" w:author="Jahic, Jasmin" w:date="2020-02-21T17:41:00Z"/>
          <w:lang w:val="en-GB"/>
          <w:rPrChange w:id="532" w:author="Jahic, Jasmin" w:date="2020-02-23T09:09:00Z">
            <w:rPr>
              <w:ins w:id="533" w:author="Jahic, Jasmin" w:date="2020-02-21T17:41:00Z"/>
              <w:lang w:val="en-GB"/>
            </w:rPr>
          </w:rPrChange>
        </w:rPr>
        <w:pPrChange w:id="534" w:author="Jahic, Jasmin" w:date="2020-02-21T17:39:00Z">
          <w:pPr/>
        </w:pPrChange>
      </w:pPr>
      <w:ins w:id="535" w:author="Jahic, Jasmin" w:date="2020-02-21T17:40:00Z">
        <w:r w:rsidRPr="004A00D4">
          <w:rPr>
            <w:lang w:val="en-GB"/>
            <w:rPrChange w:id="536" w:author="Jahic, Jasmin" w:date="2020-02-23T09:09:00Z">
              <w:rPr>
                <w:lang w:val="en-GB"/>
              </w:rPr>
            </w:rPrChange>
          </w:rPr>
          <w:t>The tool needs to be isolated, preventing the interaction with cloud and other external services.</w:t>
        </w:r>
      </w:ins>
    </w:p>
    <w:p w14:paraId="515DB421" w14:textId="6273A3D1" w:rsidR="00E00EF2" w:rsidRPr="004A00D4" w:rsidRDefault="00E0238F">
      <w:pPr>
        <w:pStyle w:val="ListParagraph"/>
        <w:numPr>
          <w:ilvl w:val="0"/>
          <w:numId w:val="9"/>
        </w:numPr>
        <w:rPr>
          <w:ins w:id="537" w:author="Jahic, Jasmin" w:date="2020-02-21T17:43:00Z"/>
          <w:lang w:val="en-GB"/>
          <w:rPrChange w:id="538" w:author="Jahic, Jasmin" w:date="2020-02-23T09:09:00Z">
            <w:rPr>
              <w:ins w:id="539" w:author="Jahic, Jasmin" w:date="2020-02-21T17:43:00Z"/>
              <w:lang w:val="en-GB"/>
            </w:rPr>
          </w:rPrChange>
        </w:rPr>
        <w:pPrChange w:id="540" w:author="Jahic, Jasmin" w:date="2020-02-21T17:39:00Z">
          <w:pPr/>
        </w:pPrChange>
      </w:pPr>
      <w:ins w:id="541" w:author="Jahic, Jasmin" w:date="2020-02-21T17:43:00Z">
        <w:r w:rsidRPr="004A00D4">
          <w:rPr>
            <w:lang w:val="en-GB"/>
            <w:rPrChange w:id="542" w:author="Jahic, Jasmin" w:date="2020-02-23T09:09:00Z">
              <w:rPr>
                <w:lang w:val="en-GB"/>
              </w:rPr>
            </w:rPrChange>
          </w:rPr>
          <w:t>PPTAM</w:t>
        </w:r>
      </w:ins>
      <w:ins w:id="543" w:author="Jahic, Jasmin" w:date="2020-02-21T17:41:00Z">
        <w:r w:rsidR="00E00EF2" w:rsidRPr="004A00D4">
          <w:rPr>
            <w:lang w:val="en-GB"/>
            <w:rPrChange w:id="544" w:author="Jahic, Jasmin" w:date="2020-02-23T09:09:00Z">
              <w:rPr>
                <w:lang w:val="en-GB"/>
              </w:rPr>
            </w:rPrChange>
          </w:rPr>
          <w:t xml:space="preserve"> is developed on Linux.</w:t>
        </w:r>
      </w:ins>
    </w:p>
    <w:p w14:paraId="0960695D" w14:textId="26896B9B" w:rsidR="00896D67" w:rsidRPr="004A00D4" w:rsidRDefault="00896D67">
      <w:pPr>
        <w:pStyle w:val="ListParagraph"/>
        <w:numPr>
          <w:ilvl w:val="0"/>
          <w:numId w:val="9"/>
        </w:numPr>
        <w:rPr>
          <w:lang w:val="en-GB"/>
          <w:rPrChange w:id="545" w:author="Jahic, Jasmin" w:date="2020-02-23T09:09:00Z">
            <w:rPr>
              <w:lang w:val="en-GB"/>
            </w:rPr>
          </w:rPrChange>
        </w:rPr>
        <w:pPrChange w:id="546" w:author="Jahic, Jasmin" w:date="2020-02-21T17:39:00Z">
          <w:pPr/>
        </w:pPrChange>
      </w:pPr>
      <w:ins w:id="547" w:author="Jahic, Jasmin" w:date="2020-02-21T17:43:00Z">
        <w:r w:rsidRPr="004A00D4">
          <w:rPr>
            <w:lang w:val="en-GB"/>
            <w:rPrChange w:id="548" w:author="Jahic, Jasmin" w:date="2020-02-23T09:09:00Z">
              <w:rPr>
                <w:lang w:val="en-GB"/>
              </w:rPr>
            </w:rPrChange>
          </w:rPr>
          <w:t>User configuration should be provided in JSON format.</w:t>
        </w:r>
      </w:ins>
    </w:p>
    <w:p w14:paraId="66A58B3E" w14:textId="77777777" w:rsidR="00C50255" w:rsidRPr="004A00D4" w:rsidRDefault="00C502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  <w:rPrChange w:id="549" w:author="Jahic, Jasmin" w:date="2020-02-23T09:09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GB"/>
            </w:rPr>
          </w:rPrChange>
        </w:rPr>
      </w:pPr>
      <w:r w:rsidRPr="004A00D4">
        <w:rPr>
          <w:lang w:val="en-GB"/>
          <w:rPrChange w:id="550" w:author="Jahic, Jasmin" w:date="2020-02-23T09:09:00Z">
            <w:rPr>
              <w:lang w:val="en-GB"/>
            </w:rPr>
          </w:rPrChange>
        </w:rPr>
        <w:br w:type="page"/>
      </w:r>
    </w:p>
    <w:p w14:paraId="77DBC72D" w14:textId="77777777" w:rsidR="00075E95" w:rsidRPr="004A00D4" w:rsidRDefault="00075E95" w:rsidP="00075E95">
      <w:pPr>
        <w:pStyle w:val="Heading1"/>
        <w:rPr>
          <w:lang w:val="en-GB"/>
          <w:rPrChange w:id="551" w:author="Jahic, Jasmin" w:date="2020-02-23T09:09:00Z">
            <w:rPr>
              <w:lang w:val="en-GB"/>
            </w:rPr>
          </w:rPrChange>
        </w:rPr>
      </w:pPr>
      <w:bookmarkStart w:id="552" w:name="_Toc33194983"/>
      <w:r w:rsidRPr="004A00D4">
        <w:rPr>
          <w:lang w:val="en-GB"/>
          <w:rPrChange w:id="553" w:author="Jahic, Jasmin" w:date="2020-02-23T09:09:00Z">
            <w:rPr>
              <w:lang w:val="en-GB"/>
            </w:rPr>
          </w:rPrChange>
        </w:rPr>
        <w:lastRenderedPageBreak/>
        <w:t>System Overview</w:t>
      </w:r>
      <w:bookmarkEnd w:id="552"/>
    </w:p>
    <w:p w14:paraId="4574FAA4" w14:textId="77777777" w:rsidR="00075E95" w:rsidRPr="004A00D4" w:rsidRDefault="00075E95" w:rsidP="00075E95">
      <w:pPr>
        <w:pStyle w:val="Heading2"/>
        <w:rPr>
          <w:lang w:val="en-GB"/>
          <w:rPrChange w:id="554" w:author="Jahic, Jasmin" w:date="2020-02-23T09:09:00Z">
            <w:rPr>
              <w:lang w:val="en-GB"/>
            </w:rPr>
          </w:rPrChange>
        </w:rPr>
      </w:pPr>
      <w:bookmarkStart w:id="555" w:name="_Toc33194984"/>
      <w:r w:rsidRPr="004A00D4">
        <w:rPr>
          <w:lang w:val="en-GB"/>
          <w:rPrChange w:id="556" w:author="Jahic, Jasmin" w:date="2020-02-23T09:09:00Z">
            <w:rPr>
              <w:lang w:val="en-GB"/>
            </w:rPr>
          </w:rPrChange>
        </w:rPr>
        <w:t>Use Cases</w:t>
      </w:r>
      <w:bookmarkEnd w:id="555"/>
    </w:p>
    <w:p w14:paraId="33C031A2" w14:textId="77777777" w:rsidR="00075E95" w:rsidRPr="004A00D4" w:rsidRDefault="00075E95" w:rsidP="00075E95">
      <w:pPr>
        <w:pStyle w:val="Heading2"/>
        <w:rPr>
          <w:lang w:val="en-GB"/>
          <w:rPrChange w:id="557" w:author="Jahic, Jasmin" w:date="2020-02-23T09:09:00Z">
            <w:rPr>
              <w:lang w:val="en-GB"/>
            </w:rPr>
          </w:rPrChange>
        </w:rPr>
      </w:pPr>
      <w:bookmarkStart w:id="558" w:name="_Toc33194985"/>
      <w:r w:rsidRPr="004A00D4">
        <w:rPr>
          <w:lang w:val="en-GB"/>
          <w:rPrChange w:id="559" w:author="Jahic, Jasmin" w:date="2020-02-23T09:09:00Z">
            <w:rPr>
              <w:lang w:val="en-GB"/>
            </w:rPr>
          </w:rPrChange>
        </w:rPr>
        <w:t>Context View</w:t>
      </w:r>
      <w:bookmarkEnd w:id="558"/>
    </w:p>
    <w:p w14:paraId="6F3CD556" w14:textId="77777777" w:rsidR="000E0126" w:rsidRPr="004A00D4" w:rsidRDefault="00C50255" w:rsidP="000E0126">
      <w:pPr>
        <w:keepNext/>
        <w:rPr>
          <w:lang w:val="en-GB"/>
          <w:rPrChange w:id="560" w:author="Jahic, Jasmin" w:date="2020-02-23T09:09:00Z">
            <w:rPr/>
          </w:rPrChange>
        </w:rPr>
      </w:pPr>
      <w:r w:rsidRPr="004A00D4">
        <w:rPr>
          <w:lang w:val="en-GB"/>
          <w:rPrChange w:id="561" w:author="Jahic, Jasmin" w:date="2020-02-23T09:09:00Z">
            <w:rPr/>
          </w:rPrChange>
        </w:rPr>
        <w:object w:dxaOrig="21931" w:dyaOrig="4936" w14:anchorId="493C1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101.95pt" o:ole="">
            <v:imagedata r:id="rId6" o:title=""/>
          </v:shape>
          <o:OLEObject Type="Embed" ProgID="Visio.Drawing.15" ShapeID="_x0000_i1025" DrawAspect="Content" ObjectID="_1643954178" r:id="rId7"/>
        </w:object>
      </w:r>
    </w:p>
    <w:p w14:paraId="0BD13B02" w14:textId="6038C4FA" w:rsidR="00C50255" w:rsidRPr="004A00D4" w:rsidRDefault="000E0126" w:rsidP="000E0126">
      <w:pPr>
        <w:pStyle w:val="Caption"/>
        <w:rPr>
          <w:lang w:val="en-GB"/>
          <w:rPrChange w:id="562" w:author="Jahic, Jasmin" w:date="2020-02-23T09:09:00Z">
            <w:rPr>
              <w:lang w:val="en-US"/>
            </w:rPr>
          </w:rPrChange>
        </w:rPr>
      </w:pPr>
      <w:bookmarkStart w:id="563" w:name="_Ref33109561"/>
      <w:r w:rsidRPr="004A00D4">
        <w:rPr>
          <w:lang w:val="en-GB"/>
          <w:rPrChange w:id="564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565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566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567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568" w:author="Jahic, Jasmin" w:date="2020-02-23T09:09:00Z">
            <w:rPr>
              <w:noProof/>
              <w:lang w:val="en-US"/>
            </w:rPr>
          </w:rPrChange>
        </w:rPr>
        <w:t>1</w:t>
      </w:r>
      <w:r w:rsidRPr="004A00D4">
        <w:rPr>
          <w:lang w:val="en-GB"/>
          <w:rPrChange w:id="569" w:author="Jahic, Jasmin" w:date="2020-02-23T09:09:00Z">
            <w:rPr/>
          </w:rPrChange>
        </w:rPr>
        <w:fldChar w:fldCharType="end"/>
      </w:r>
      <w:bookmarkEnd w:id="563"/>
      <w:r w:rsidRPr="004A00D4">
        <w:rPr>
          <w:lang w:val="en-GB"/>
          <w:rPrChange w:id="570" w:author="Jahic, Jasmin" w:date="2020-02-23T09:09:00Z">
            <w:rPr>
              <w:lang w:val="en-US"/>
            </w:rPr>
          </w:rPrChange>
        </w:rPr>
        <w:t>: Context view of the PPTM system.</w:t>
      </w:r>
    </w:p>
    <w:p w14:paraId="74D16B74" w14:textId="77777777" w:rsidR="000E0126" w:rsidRPr="004A00D4" w:rsidRDefault="00CD616A" w:rsidP="000E0126">
      <w:pPr>
        <w:rPr>
          <w:lang w:val="en-GB"/>
          <w:rPrChange w:id="571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572" w:author="Jahic, Jasmin" w:date="2020-02-23T09:09:00Z">
            <w:rPr>
              <w:lang w:val="en-US"/>
            </w:rPr>
          </w:rPrChange>
        </w:rPr>
        <w:t>Users:</w:t>
      </w:r>
    </w:p>
    <w:p w14:paraId="1D3ECD12" w14:textId="77777777" w:rsidR="006E6400" w:rsidRPr="004A00D4" w:rsidRDefault="006E6400" w:rsidP="00CD616A">
      <w:pPr>
        <w:pStyle w:val="ListParagraph"/>
        <w:numPr>
          <w:ilvl w:val="0"/>
          <w:numId w:val="1"/>
        </w:numPr>
        <w:rPr>
          <w:lang w:val="en-GB"/>
          <w:rPrChange w:id="573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574" w:author="Jahic, Jasmin" w:date="2020-02-23T09:09:00Z">
            <w:rPr>
              <w:lang w:val="en-US"/>
            </w:rPr>
          </w:rPrChange>
        </w:rPr>
        <w:t>PPTAM_External User</w:t>
      </w:r>
    </w:p>
    <w:p w14:paraId="21143608" w14:textId="765D172A" w:rsidR="00CD616A" w:rsidRPr="004A00D4" w:rsidRDefault="00CD616A" w:rsidP="006E6400">
      <w:pPr>
        <w:pStyle w:val="ListParagraph"/>
        <w:numPr>
          <w:ilvl w:val="1"/>
          <w:numId w:val="1"/>
        </w:numPr>
        <w:rPr>
          <w:lang w:val="en-GB"/>
          <w:rPrChange w:id="575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576" w:author="Jahic, Jasmin" w:date="2020-02-23T09:09:00Z">
            <w:rPr>
              <w:lang w:val="en-US"/>
            </w:rPr>
          </w:rPrChange>
        </w:rPr>
        <w:t>Accesses the system over a web interface</w:t>
      </w:r>
      <w:r w:rsidR="006E6400" w:rsidRPr="004A00D4">
        <w:rPr>
          <w:lang w:val="en-GB"/>
          <w:rPrChange w:id="577" w:author="Jahic, Jasmin" w:date="2020-02-23T09:09:00Z">
            <w:rPr>
              <w:lang w:val="en-US"/>
            </w:rPr>
          </w:rPrChange>
        </w:rPr>
        <w:t xml:space="preserve"> (</w:t>
      </w:r>
      <w:r w:rsidR="006E6400" w:rsidRPr="004A00D4">
        <w:rPr>
          <w:lang w:val="en-GB"/>
          <w:rPrChange w:id="578" w:author="Jahic, Jasmin" w:date="2020-02-23T09:09:00Z">
            <w:rPr>
              <w:lang w:val="en-US"/>
            </w:rPr>
          </w:rPrChange>
        </w:rPr>
        <w:fldChar w:fldCharType="begin"/>
      </w:r>
      <w:r w:rsidR="006E6400" w:rsidRPr="004A00D4">
        <w:rPr>
          <w:lang w:val="en-GB"/>
          <w:rPrChange w:id="579" w:author="Jahic, Jasmin" w:date="2020-02-23T09:09:00Z">
            <w:rPr>
              <w:lang w:val="en-US"/>
            </w:rPr>
          </w:rPrChange>
        </w:rPr>
        <w:instrText xml:space="preserve"> REF _Ref33109561 \h </w:instrText>
      </w:r>
      <w:r w:rsidR="006E6400" w:rsidRPr="004A00D4">
        <w:rPr>
          <w:lang w:val="en-GB"/>
          <w:rPrChange w:id="580" w:author="Jahic, Jasmin" w:date="2020-02-23T09:09:00Z">
            <w:rPr>
              <w:lang w:val="en-US"/>
            </w:rPr>
          </w:rPrChange>
        </w:rPr>
      </w:r>
      <w:r w:rsidR="006E6400" w:rsidRPr="004A00D4">
        <w:rPr>
          <w:lang w:val="en-GB"/>
          <w:rPrChange w:id="581" w:author="Jahic, Jasmin" w:date="2020-02-23T09:09:00Z">
            <w:rPr>
              <w:lang w:val="en-US"/>
            </w:rPr>
          </w:rPrChange>
        </w:rPr>
        <w:fldChar w:fldCharType="separate"/>
      </w:r>
      <w:r w:rsidR="006E6400" w:rsidRPr="004A00D4">
        <w:rPr>
          <w:lang w:val="en-GB"/>
          <w:rPrChange w:id="582" w:author="Jahic, Jasmin" w:date="2020-02-23T09:09:00Z">
            <w:rPr>
              <w:lang w:val="en-US"/>
            </w:rPr>
          </w:rPrChange>
        </w:rPr>
        <w:t xml:space="preserve">Figure </w:t>
      </w:r>
      <w:r w:rsidR="006E6400" w:rsidRPr="004A00D4">
        <w:rPr>
          <w:noProof/>
          <w:lang w:val="en-GB"/>
          <w:rPrChange w:id="583" w:author="Jahic, Jasmin" w:date="2020-02-23T09:09:00Z">
            <w:rPr>
              <w:noProof/>
              <w:lang w:val="en-US"/>
            </w:rPr>
          </w:rPrChange>
        </w:rPr>
        <w:t>1</w:t>
      </w:r>
      <w:r w:rsidR="006E6400" w:rsidRPr="004A00D4">
        <w:rPr>
          <w:lang w:val="en-GB"/>
          <w:rPrChange w:id="584" w:author="Jahic, Jasmin" w:date="2020-02-23T09:09:00Z">
            <w:rPr>
              <w:lang w:val="en-US"/>
            </w:rPr>
          </w:rPrChange>
        </w:rPr>
        <w:fldChar w:fldCharType="end"/>
      </w:r>
      <w:r w:rsidR="006E6400" w:rsidRPr="004A00D4">
        <w:rPr>
          <w:lang w:val="en-GB"/>
          <w:rPrChange w:id="585" w:author="Jahic, Jasmin" w:date="2020-02-23T09:09:00Z">
            <w:rPr>
              <w:lang w:val="en-US"/>
            </w:rPr>
          </w:rPrChange>
        </w:rPr>
        <w:t>)</w:t>
      </w:r>
      <w:r w:rsidR="00460365" w:rsidRPr="004A00D4">
        <w:rPr>
          <w:lang w:val="en-GB"/>
          <w:rPrChange w:id="586" w:author="Jahic, Jasmin" w:date="2020-02-23T09:09:00Z">
            <w:rPr>
              <w:lang w:val="en-US"/>
            </w:rPr>
          </w:rPrChange>
        </w:rPr>
        <w:t>.</w:t>
      </w:r>
    </w:p>
    <w:p w14:paraId="6C4E9A78" w14:textId="2163E66A" w:rsidR="00460365" w:rsidRPr="004A00D4" w:rsidRDefault="00460365" w:rsidP="00460365">
      <w:pPr>
        <w:pStyle w:val="ListParagraph"/>
        <w:numPr>
          <w:ilvl w:val="2"/>
          <w:numId w:val="1"/>
        </w:numPr>
        <w:rPr>
          <w:lang w:val="en-GB"/>
          <w:rPrChange w:id="587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588" w:author="Jahic, Jasmin" w:date="2020-02-23T09:09:00Z">
            <w:rPr>
              <w:lang w:val="en-US"/>
            </w:rPr>
          </w:rPrChange>
        </w:rPr>
        <w:t>A user setups parameters of an execution order (</w:t>
      </w:r>
      <w:r w:rsidR="00E92A25" w:rsidRPr="004A00D4">
        <w:rPr>
          <w:lang w:val="en-GB"/>
          <w:rPrChange w:id="589" w:author="Jahic, Jasmin" w:date="2020-02-23T09:09:00Z">
            <w:rPr>
              <w:lang w:val="en-US"/>
            </w:rPr>
          </w:rPrChange>
        </w:rPr>
        <w:fldChar w:fldCharType="begin"/>
      </w:r>
      <w:r w:rsidR="00E92A25" w:rsidRPr="004A00D4">
        <w:rPr>
          <w:lang w:val="en-GB"/>
          <w:rPrChange w:id="590" w:author="Jahic, Jasmin" w:date="2020-02-23T09:09:00Z">
            <w:rPr>
              <w:lang w:val="en-US"/>
            </w:rPr>
          </w:rPrChange>
        </w:rPr>
        <w:instrText xml:space="preserve"> REF _Ref33109736 \h </w:instrText>
      </w:r>
      <w:r w:rsidR="00E92A25" w:rsidRPr="004A00D4">
        <w:rPr>
          <w:lang w:val="en-GB"/>
          <w:rPrChange w:id="591" w:author="Jahic, Jasmin" w:date="2020-02-23T09:09:00Z">
            <w:rPr>
              <w:lang w:val="en-US"/>
            </w:rPr>
          </w:rPrChange>
        </w:rPr>
      </w:r>
      <w:r w:rsidR="00E92A25" w:rsidRPr="004A00D4">
        <w:rPr>
          <w:lang w:val="en-GB"/>
          <w:rPrChange w:id="592" w:author="Jahic, Jasmin" w:date="2020-02-23T09:09:00Z">
            <w:rPr>
              <w:lang w:val="en-US"/>
            </w:rPr>
          </w:rPrChange>
        </w:rPr>
        <w:fldChar w:fldCharType="separate"/>
      </w:r>
      <w:r w:rsidR="00E92A25" w:rsidRPr="004A00D4">
        <w:rPr>
          <w:lang w:val="en-GB"/>
          <w:rPrChange w:id="593" w:author="Jahic, Jasmin" w:date="2020-02-23T09:09:00Z">
            <w:rPr>
              <w:lang w:val="en-US"/>
            </w:rPr>
          </w:rPrChange>
        </w:rPr>
        <w:t xml:space="preserve">Figure </w:t>
      </w:r>
      <w:r w:rsidR="00E92A25" w:rsidRPr="004A00D4">
        <w:rPr>
          <w:noProof/>
          <w:lang w:val="en-GB"/>
          <w:rPrChange w:id="594" w:author="Jahic, Jasmin" w:date="2020-02-23T09:09:00Z">
            <w:rPr>
              <w:noProof/>
              <w:lang w:val="en-US"/>
            </w:rPr>
          </w:rPrChange>
        </w:rPr>
        <w:t>2</w:t>
      </w:r>
      <w:r w:rsidR="00E92A25" w:rsidRPr="004A00D4">
        <w:rPr>
          <w:lang w:val="en-GB"/>
          <w:rPrChange w:id="595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596" w:author="Jahic, Jasmin" w:date="2020-02-23T09:09:00Z">
            <w:rPr>
              <w:lang w:val="en-US"/>
            </w:rPr>
          </w:rPrChange>
        </w:rPr>
        <w:t>).</w:t>
      </w:r>
    </w:p>
    <w:p w14:paraId="20FE02EC" w14:textId="0ACBC85E" w:rsidR="00460365" w:rsidRPr="004A00D4" w:rsidRDefault="00460365" w:rsidP="00460365">
      <w:pPr>
        <w:pStyle w:val="ListParagraph"/>
        <w:numPr>
          <w:ilvl w:val="2"/>
          <w:numId w:val="1"/>
        </w:numPr>
        <w:rPr>
          <w:lang w:val="en-GB"/>
          <w:rPrChange w:id="597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598" w:author="Jahic, Jasmin" w:date="2020-02-23T09:09:00Z">
            <w:rPr>
              <w:lang w:val="en-US"/>
            </w:rPr>
          </w:rPrChange>
        </w:rPr>
        <w:t>A user initiates execution of an execution order (</w:t>
      </w:r>
      <w:r w:rsidR="00E92A25" w:rsidRPr="004A00D4">
        <w:rPr>
          <w:lang w:val="en-GB"/>
          <w:rPrChange w:id="599" w:author="Jahic, Jasmin" w:date="2020-02-23T09:09:00Z">
            <w:rPr>
              <w:lang w:val="en-US"/>
            </w:rPr>
          </w:rPrChange>
        </w:rPr>
        <w:fldChar w:fldCharType="begin"/>
      </w:r>
      <w:r w:rsidR="00E92A25" w:rsidRPr="004A00D4">
        <w:rPr>
          <w:lang w:val="en-GB"/>
          <w:rPrChange w:id="600" w:author="Jahic, Jasmin" w:date="2020-02-23T09:09:00Z">
            <w:rPr>
              <w:lang w:val="en-US"/>
            </w:rPr>
          </w:rPrChange>
        </w:rPr>
        <w:instrText xml:space="preserve"> REF _Ref33109736 \h </w:instrText>
      </w:r>
      <w:r w:rsidR="00E92A25" w:rsidRPr="004A00D4">
        <w:rPr>
          <w:lang w:val="en-GB"/>
          <w:rPrChange w:id="601" w:author="Jahic, Jasmin" w:date="2020-02-23T09:09:00Z">
            <w:rPr>
              <w:lang w:val="en-US"/>
            </w:rPr>
          </w:rPrChange>
        </w:rPr>
      </w:r>
      <w:r w:rsidR="00E92A25" w:rsidRPr="004A00D4">
        <w:rPr>
          <w:lang w:val="en-GB"/>
          <w:rPrChange w:id="602" w:author="Jahic, Jasmin" w:date="2020-02-23T09:09:00Z">
            <w:rPr>
              <w:lang w:val="en-US"/>
            </w:rPr>
          </w:rPrChange>
        </w:rPr>
        <w:fldChar w:fldCharType="separate"/>
      </w:r>
      <w:r w:rsidR="00E92A25" w:rsidRPr="004A00D4">
        <w:rPr>
          <w:lang w:val="en-GB"/>
          <w:rPrChange w:id="603" w:author="Jahic, Jasmin" w:date="2020-02-23T09:09:00Z">
            <w:rPr>
              <w:lang w:val="en-US"/>
            </w:rPr>
          </w:rPrChange>
        </w:rPr>
        <w:t xml:space="preserve">Figure </w:t>
      </w:r>
      <w:r w:rsidR="00E92A25" w:rsidRPr="004A00D4">
        <w:rPr>
          <w:noProof/>
          <w:lang w:val="en-GB"/>
          <w:rPrChange w:id="604" w:author="Jahic, Jasmin" w:date="2020-02-23T09:09:00Z">
            <w:rPr>
              <w:noProof/>
              <w:lang w:val="en-US"/>
            </w:rPr>
          </w:rPrChange>
        </w:rPr>
        <w:t>2</w:t>
      </w:r>
      <w:r w:rsidR="00E92A25" w:rsidRPr="004A00D4">
        <w:rPr>
          <w:lang w:val="en-GB"/>
          <w:rPrChange w:id="605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606" w:author="Jahic, Jasmin" w:date="2020-02-23T09:09:00Z">
            <w:rPr>
              <w:lang w:val="en-US"/>
            </w:rPr>
          </w:rPrChange>
        </w:rPr>
        <w:t>).</w:t>
      </w:r>
    </w:p>
    <w:p w14:paraId="088883FE" w14:textId="3D750481" w:rsidR="00460365" w:rsidRPr="004A00D4" w:rsidRDefault="00460365" w:rsidP="00460365">
      <w:pPr>
        <w:pStyle w:val="ListParagraph"/>
        <w:numPr>
          <w:ilvl w:val="2"/>
          <w:numId w:val="1"/>
        </w:numPr>
        <w:rPr>
          <w:lang w:val="en-GB"/>
          <w:rPrChange w:id="607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608" w:author="Jahic, Jasmin" w:date="2020-02-23T09:09:00Z">
            <w:rPr>
              <w:lang w:val="en-US"/>
            </w:rPr>
          </w:rPrChange>
        </w:rPr>
        <w:t>A user observes test results ().</w:t>
      </w:r>
    </w:p>
    <w:p w14:paraId="7A5F171A" w14:textId="77777777" w:rsidR="006E6400" w:rsidRPr="004A00D4" w:rsidRDefault="00CD616A" w:rsidP="00CD616A">
      <w:pPr>
        <w:pStyle w:val="ListParagraph"/>
        <w:numPr>
          <w:ilvl w:val="0"/>
          <w:numId w:val="1"/>
        </w:numPr>
        <w:rPr>
          <w:strike/>
          <w:lang w:val="en-GB"/>
          <w:rPrChange w:id="609" w:author="Jahic, Jasmin" w:date="2020-02-23T09:09:00Z">
            <w:rPr>
              <w:lang w:val="en-US"/>
            </w:rPr>
          </w:rPrChange>
        </w:rPr>
      </w:pPr>
      <w:r w:rsidRPr="004A00D4">
        <w:rPr>
          <w:strike/>
          <w:lang w:val="en-GB"/>
          <w:rPrChange w:id="610" w:author="Jahic, Jasmin" w:date="2020-02-23T09:09:00Z">
            <w:rPr>
              <w:lang w:val="en-US"/>
            </w:rPr>
          </w:rPrChange>
        </w:rPr>
        <w:t>PPTAM_Administrator</w:t>
      </w:r>
    </w:p>
    <w:p w14:paraId="3299A27D" w14:textId="1499C864" w:rsidR="006E6400" w:rsidRPr="004A00D4" w:rsidRDefault="00CD616A" w:rsidP="006E6400">
      <w:pPr>
        <w:pStyle w:val="ListParagraph"/>
        <w:numPr>
          <w:ilvl w:val="1"/>
          <w:numId w:val="1"/>
        </w:numPr>
        <w:rPr>
          <w:strike/>
          <w:lang w:val="en-GB"/>
          <w:rPrChange w:id="611" w:author="Jahic, Jasmin" w:date="2020-02-23T09:09:00Z">
            <w:rPr>
              <w:lang w:val="en-US"/>
            </w:rPr>
          </w:rPrChange>
        </w:rPr>
      </w:pPr>
      <w:r w:rsidRPr="004A00D4">
        <w:rPr>
          <w:strike/>
          <w:lang w:val="en-GB"/>
          <w:rPrChange w:id="612" w:author="Jahic, Jasmin" w:date="2020-02-23T09:09:00Z">
            <w:rPr>
              <w:lang w:val="en-US"/>
            </w:rPr>
          </w:rPrChange>
        </w:rPr>
        <w:t>Accesses the system over a web interface</w:t>
      </w:r>
      <w:r w:rsidR="006E6400" w:rsidRPr="004A00D4">
        <w:rPr>
          <w:strike/>
          <w:lang w:val="en-GB"/>
          <w:rPrChange w:id="613" w:author="Jahic, Jasmin" w:date="2020-02-23T09:09:00Z">
            <w:rPr>
              <w:lang w:val="en-US"/>
            </w:rPr>
          </w:rPrChange>
        </w:rPr>
        <w:t xml:space="preserve"> (</w:t>
      </w:r>
      <w:r w:rsidR="006E6400" w:rsidRPr="004A00D4">
        <w:rPr>
          <w:strike/>
          <w:lang w:val="en-GB"/>
          <w:rPrChange w:id="614" w:author="Jahic, Jasmin" w:date="2020-02-23T09:09:00Z">
            <w:rPr>
              <w:lang w:val="en-US"/>
            </w:rPr>
          </w:rPrChange>
        </w:rPr>
        <w:fldChar w:fldCharType="begin"/>
      </w:r>
      <w:r w:rsidR="006E6400" w:rsidRPr="004A00D4">
        <w:rPr>
          <w:strike/>
          <w:lang w:val="en-GB"/>
          <w:rPrChange w:id="615" w:author="Jahic, Jasmin" w:date="2020-02-23T09:09:00Z">
            <w:rPr>
              <w:lang w:val="en-US"/>
            </w:rPr>
          </w:rPrChange>
        </w:rPr>
        <w:instrText xml:space="preserve"> REF _Ref33109561 \h </w:instrText>
      </w:r>
      <w:r w:rsidR="00EF0068" w:rsidRPr="004A00D4">
        <w:rPr>
          <w:strike/>
          <w:lang w:val="en-GB"/>
          <w:rPrChange w:id="616" w:author="Jahic, Jasmin" w:date="2020-02-23T09:09:00Z">
            <w:rPr>
              <w:strike/>
              <w:lang w:val="en-US"/>
            </w:rPr>
          </w:rPrChange>
        </w:rPr>
        <w:instrText xml:space="preserve"> \* MERGEFORMAT </w:instrText>
      </w:r>
      <w:r w:rsidR="006E6400" w:rsidRPr="004A00D4">
        <w:rPr>
          <w:strike/>
          <w:lang w:val="en-GB"/>
          <w:rPrChange w:id="617" w:author="Jahic, Jasmin" w:date="2020-02-23T09:09:00Z">
            <w:rPr>
              <w:strike/>
              <w:lang w:val="en-US"/>
            </w:rPr>
          </w:rPrChange>
        </w:rPr>
      </w:r>
      <w:r w:rsidR="006E6400" w:rsidRPr="004A00D4">
        <w:rPr>
          <w:strike/>
          <w:lang w:val="en-GB"/>
          <w:rPrChange w:id="618" w:author="Jahic, Jasmin" w:date="2020-02-23T09:09:00Z">
            <w:rPr>
              <w:lang w:val="en-US"/>
            </w:rPr>
          </w:rPrChange>
        </w:rPr>
        <w:fldChar w:fldCharType="separate"/>
      </w:r>
      <w:r w:rsidR="006E6400" w:rsidRPr="004A00D4">
        <w:rPr>
          <w:strike/>
          <w:lang w:val="en-GB"/>
          <w:rPrChange w:id="619" w:author="Jahic, Jasmin" w:date="2020-02-23T09:09:00Z">
            <w:rPr>
              <w:lang w:val="en-US"/>
            </w:rPr>
          </w:rPrChange>
        </w:rPr>
        <w:t xml:space="preserve">Figure </w:t>
      </w:r>
      <w:r w:rsidR="006E6400" w:rsidRPr="004A00D4">
        <w:rPr>
          <w:strike/>
          <w:noProof/>
          <w:lang w:val="en-GB"/>
          <w:rPrChange w:id="620" w:author="Jahic, Jasmin" w:date="2020-02-23T09:09:00Z">
            <w:rPr>
              <w:noProof/>
              <w:lang w:val="en-US"/>
            </w:rPr>
          </w:rPrChange>
        </w:rPr>
        <w:t>1</w:t>
      </w:r>
      <w:r w:rsidR="006E6400" w:rsidRPr="004A00D4">
        <w:rPr>
          <w:strike/>
          <w:lang w:val="en-GB"/>
          <w:rPrChange w:id="621" w:author="Jahic, Jasmin" w:date="2020-02-23T09:09:00Z">
            <w:rPr>
              <w:lang w:val="en-US"/>
            </w:rPr>
          </w:rPrChange>
        </w:rPr>
        <w:fldChar w:fldCharType="end"/>
      </w:r>
      <w:r w:rsidR="006E6400" w:rsidRPr="004A00D4">
        <w:rPr>
          <w:strike/>
          <w:lang w:val="en-GB"/>
          <w:rPrChange w:id="622" w:author="Jahic, Jasmin" w:date="2020-02-23T09:09:00Z">
            <w:rPr>
              <w:lang w:val="en-US"/>
            </w:rPr>
          </w:rPrChange>
        </w:rPr>
        <w:t>).</w:t>
      </w:r>
    </w:p>
    <w:p w14:paraId="1F69922C" w14:textId="6AA973E6" w:rsidR="00CD616A" w:rsidRPr="004A00D4" w:rsidRDefault="006E6400" w:rsidP="006E6400">
      <w:pPr>
        <w:pStyle w:val="ListParagraph"/>
        <w:numPr>
          <w:ilvl w:val="1"/>
          <w:numId w:val="1"/>
        </w:numPr>
        <w:rPr>
          <w:strike/>
          <w:lang w:val="en-GB"/>
          <w:rPrChange w:id="623" w:author="Jahic, Jasmin" w:date="2020-02-23T09:09:00Z">
            <w:rPr>
              <w:lang w:val="en-US"/>
            </w:rPr>
          </w:rPrChange>
        </w:rPr>
      </w:pPr>
      <w:r w:rsidRPr="004A00D4">
        <w:rPr>
          <w:strike/>
          <w:lang w:val="en-GB"/>
          <w:rPrChange w:id="624" w:author="Jahic, Jasmin" w:date="2020-02-23T09:09:00Z">
            <w:rPr>
              <w:lang w:val="en-US"/>
            </w:rPr>
          </w:rPrChange>
        </w:rPr>
        <w:t>A</w:t>
      </w:r>
      <w:r w:rsidR="00CD616A" w:rsidRPr="004A00D4">
        <w:rPr>
          <w:strike/>
          <w:lang w:val="en-GB"/>
          <w:rPrChange w:id="625" w:author="Jahic, Jasmin" w:date="2020-02-23T09:09:00Z">
            <w:rPr>
              <w:lang w:val="en-US"/>
            </w:rPr>
          </w:rPrChange>
        </w:rPr>
        <w:t>ccesses source code of the system</w:t>
      </w:r>
      <w:r w:rsidRPr="004A00D4">
        <w:rPr>
          <w:strike/>
          <w:lang w:val="en-GB"/>
          <w:rPrChange w:id="626" w:author="Jahic, Jasmin" w:date="2020-02-23T09:09:00Z">
            <w:rPr>
              <w:lang w:val="en-US"/>
            </w:rPr>
          </w:rPrChange>
        </w:rPr>
        <w:t xml:space="preserve"> (</w:t>
      </w:r>
      <w:r w:rsidRPr="004A00D4">
        <w:rPr>
          <w:strike/>
          <w:lang w:val="en-GB"/>
          <w:rPrChange w:id="627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strike/>
          <w:lang w:val="en-GB"/>
          <w:rPrChange w:id="628" w:author="Jahic, Jasmin" w:date="2020-02-23T09:09:00Z">
            <w:rPr>
              <w:lang w:val="en-US"/>
            </w:rPr>
          </w:rPrChange>
        </w:rPr>
        <w:instrText xml:space="preserve"> REF _Ref33109561 \h </w:instrText>
      </w:r>
      <w:r w:rsidR="00EF0068" w:rsidRPr="004A00D4">
        <w:rPr>
          <w:strike/>
          <w:lang w:val="en-GB"/>
          <w:rPrChange w:id="629" w:author="Jahic, Jasmin" w:date="2020-02-23T09:09:00Z">
            <w:rPr>
              <w:strike/>
              <w:lang w:val="en-US"/>
            </w:rPr>
          </w:rPrChange>
        </w:rPr>
        <w:instrText xml:space="preserve"> \* MERGEFORMAT </w:instrText>
      </w:r>
      <w:r w:rsidRPr="004A00D4">
        <w:rPr>
          <w:strike/>
          <w:lang w:val="en-GB"/>
          <w:rPrChange w:id="630" w:author="Jahic, Jasmin" w:date="2020-02-23T09:09:00Z">
            <w:rPr>
              <w:strike/>
              <w:lang w:val="en-US"/>
            </w:rPr>
          </w:rPrChange>
        </w:rPr>
      </w:r>
      <w:r w:rsidRPr="004A00D4">
        <w:rPr>
          <w:strike/>
          <w:lang w:val="en-GB"/>
          <w:rPrChange w:id="631" w:author="Jahic, Jasmin" w:date="2020-02-23T09:09:00Z">
            <w:rPr>
              <w:lang w:val="en-US"/>
            </w:rPr>
          </w:rPrChange>
        </w:rPr>
        <w:fldChar w:fldCharType="separate"/>
      </w:r>
      <w:r w:rsidRPr="004A00D4">
        <w:rPr>
          <w:strike/>
          <w:lang w:val="en-GB"/>
          <w:rPrChange w:id="632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strike/>
          <w:noProof/>
          <w:lang w:val="en-GB"/>
          <w:rPrChange w:id="633" w:author="Jahic, Jasmin" w:date="2020-02-23T09:09:00Z">
            <w:rPr>
              <w:noProof/>
              <w:lang w:val="en-US"/>
            </w:rPr>
          </w:rPrChange>
        </w:rPr>
        <w:t>1</w:t>
      </w:r>
      <w:r w:rsidRPr="004A00D4">
        <w:rPr>
          <w:strike/>
          <w:lang w:val="en-GB"/>
          <w:rPrChange w:id="634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strike/>
          <w:lang w:val="en-GB"/>
          <w:rPrChange w:id="635" w:author="Jahic, Jasmin" w:date="2020-02-23T09:09:00Z">
            <w:rPr>
              <w:lang w:val="en-US"/>
            </w:rPr>
          </w:rPrChange>
        </w:rPr>
        <w:t>)</w:t>
      </w:r>
      <w:r w:rsidR="00CD616A" w:rsidRPr="004A00D4">
        <w:rPr>
          <w:strike/>
          <w:lang w:val="en-GB"/>
          <w:rPrChange w:id="636" w:author="Jahic, Jasmin" w:date="2020-02-23T09:09:00Z">
            <w:rPr>
              <w:lang w:val="en-US"/>
            </w:rPr>
          </w:rPrChange>
        </w:rPr>
        <w:t>.</w:t>
      </w:r>
    </w:p>
    <w:p w14:paraId="30195D7B" w14:textId="0FDA4A7A" w:rsidR="00075E95" w:rsidRPr="004A00D4" w:rsidRDefault="00075E95" w:rsidP="00075E95">
      <w:pPr>
        <w:pStyle w:val="Heading2"/>
        <w:rPr>
          <w:lang w:val="en-GB"/>
          <w:rPrChange w:id="637" w:author="Jahic, Jasmin" w:date="2020-02-23T09:09:00Z">
            <w:rPr>
              <w:lang w:val="en-GB"/>
            </w:rPr>
          </w:rPrChange>
        </w:rPr>
      </w:pPr>
      <w:bookmarkStart w:id="638" w:name="_Toc33194986"/>
      <w:r w:rsidRPr="004A00D4">
        <w:rPr>
          <w:lang w:val="en-GB"/>
        </w:rPr>
        <w:t>Context Data</w:t>
      </w:r>
      <w:bookmarkEnd w:id="638"/>
    </w:p>
    <w:p w14:paraId="75924644" w14:textId="77777777" w:rsidR="00AC5DD4" w:rsidRPr="004A00D4" w:rsidRDefault="00053974" w:rsidP="00053974">
      <w:pPr>
        <w:rPr>
          <w:lang w:val="en-GB"/>
          <w:rPrChange w:id="63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40" w:author="Jahic, Jasmin" w:date="2020-02-23T09:09:00Z">
            <w:rPr>
              <w:lang w:val="en-GB"/>
            </w:rPr>
          </w:rPrChange>
        </w:rPr>
        <w:t>Input</w:t>
      </w:r>
      <w:r w:rsidR="00AC5DD4" w:rsidRPr="004A00D4">
        <w:rPr>
          <w:lang w:val="en-GB"/>
          <w:rPrChange w:id="641" w:author="Jahic, Jasmin" w:date="2020-02-23T09:09:00Z">
            <w:rPr>
              <w:lang w:val="en-GB"/>
            </w:rPr>
          </w:rPrChange>
        </w:rPr>
        <w:t>s</w:t>
      </w:r>
      <w:r w:rsidRPr="004A00D4">
        <w:rPr>
          <w:lang w:val="en-GB"/>
          <w:rPrChange w:id="642" w:author="Jahic, Jasmin" w:date="2020-02-23T09:09:00Z">
            <w:rPr>
              <w:lang w:val="en-GB"/>
            </w:rPr>
          </w:rPrChange>
        </w:rPr>
        <w:t xml:space="preserve"> for the PPTAM system</w:t>
      </w:r>
      <w:r w:rsidR="00AC5DD4" w:rsidRPr="004A00D4">
        <w:rPr>
          <w:lang w:val="en-GB"/>
          <w:rPrChange w:id="643" w:author="Jahic, Jasmin" w:date="2020-02-23T09:09:00Z">
            <w:rPr>
              <w:lang w:val="en-GB"/>
            </w:rPr>
          </w:rPrChange>
        </w:rPr>
        <w:t xml:space="preserve"> are:</w:t>
      </w:r>
    </w:p>
    <w:p w14:paraId="4467ECC8" w14:textId="4B37D0B9" w:rsidR="00053974" w:rsidRPr="004A00D4" w:rsidRDefault="00AC5DD4" w:rsidP="00AC5DD4">
      <w:pPr>
        <w:pStyle w:val="ListParagraph"/>
        <w:numPr>
          <w:ilvl w:val="0"/>
          <w:numId w:val="4"/>
        </w:numPr>
        <w:rPr>
          <w:lang w:val="en-GB"/>
          <w:rPrChange w:id="64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45" w:author="Jahic, Jasmin" w:date="2020-02-23T09:09:00Z">
            <w:rPr>
              <w:lang w:val="en-GB"/>
            </w:rPr>
          </w:rPrChange>
        </w:rPr>
        <w:t>A</w:t>
      </w:r>
      <w:r w:rsidR="00053974" w:rsidRPr="004A00D4">
        <w:rPr>
          <w:lang w:val="en-GB"/>
          <w:rPrChange w:id="646" w:author="Jahic, Jasmin" w:date="2020-02-23T09:09:00Z">
            <w:rPr>
              <w:lang w:val="en-GB"/>
            </w:rPr>
          </w:rPrChange>
        </w:rPr>
        <w:t>n execution order</w:t>
      </w:r>
      <w:r w:rsidRPr="004A00D4">
        <w:rPr>
          <w:lang w:val="en-GB"/>
          <w:rPrChange w:id="647" w:author="Jahic, Jasmin" w:date="2020-02-23T09:09:00Z">
            <w:rPr>
              <w:lang w:val="en-GB"/>
            </w:rPr>
          </w:rPrChange>
        </w:rPr>
        <w:t xml:space="preserve">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648" w:author="Jahic, Jasmin" w:date="2020-02-23T09:09:00Z">
            <w:rPr>
              <w:lang w:val="en-GB"/>
            </w:rPr>
          </w:rPrChange>
        </w:rPr>
        <w:instrText xml:space="preserve"> REF _Ref33109736 \h </w:instrText>
      </w:r>
      <w:r w:rsidRPr="004A00D4">
        <w:rPr>
          <w:lang w:val="en-GB"/>
          <w:rPrChange w:id="649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650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651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652" w:author="Jahic, Jasmin" w:date="2020-02-23T09:09:00Z">
            <w:rPr>
              <w:noProof/>
              <w:lang w:val="en-US"/>
            </w:rPr>
          </w:rPrChange>
        </w:rPr>
        <w:t>2</w:t>
      </w:r>
      <w:r w:rsidRPr="004A00D4">
        <w:rPr>
          <w:lang w:val="en-GB"/>
          <w:rPrChange w:id="653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>) with the following p</w:t>
      </w:r>
      <w:r w:rsidR="00053974" w:rsidRPr="004A00D4">
        <w:rPr>
          <w:lang w:val="en-GB"/>
          <w:rPrChange w:id="654" w:author="Jahic, Jasmin" w:date="2020-02-23T09:09:00Z">
            <w:rPr>
              <w:lang w:val="en-GB"/>
            </w:rPr>
          </w:rPrChange>
        </w:rPr>
        <w:t>arameters:</w:t>
      </w:r>
    </w:p>
    <w:p w14:paraId="50B7E047" w14:textId="1349F7CD" w:rsidR="00053974" w:rsidRPr="004A00D4" w:rsidRDefault="00053974" w:rsidP="00053974">
      <w:pPr>
        <w:pStyle w:val="ListParagraph"/>
        <w:numPr>
          <w:ilvl w:val="0"/>
          <w:numId w:val="3"/>
        </w:numPr>
        <w:rPr>
          <w:lang w:val="en-GB"/>
          <w:rPrChange w:id="655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56" w:author="Jahic, Jasmin" w:date="2020-02-23T09:09:00Z">
            <w:rPr>
              <w:lang w:val="en-GB"/>
            </w:rPr>
          </w:rPrChange>
        </w:rPr>
        <w:t xml:space="preserve">Microservices - </w:t>
      </w:r>
      <w:r w:rsidRPr="004A00D4">
        <w:rPr>
          <w:highlight w:val="yellow"/>
          <w:lang w:val="en-GB"/>
          <w:rPrChange w:id="657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17B43C32" w14:textId="26417BB9" w:rsidR="00E8027D" w:rsidRPr="004A00D4" w:rsidRDefault="00E8027D" w:rsidP="00053974">
      <w:pPr>
        <w:pStyle w:val="ListParagraph"/>
        <w:numPr>
          <w:ilvl w:val="0"/>
          <w:numId w:val="3"/>
        </w:numPr>
        <w:rPr>
          <w:lang w:val="en-GB"/>
          <w:rPrChange w:id="658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59" w:author="Jahic, Jasmin" w:date="2020-02-23T09:09:00Z">
            <w:rPr>
              <w:lang w:val="en-GB"/>
            </w:rPr>
          </w:rPrChange>
        </w:rPr>
        <w:t xml:space="preserve">Workload - </w:t>
      </w:r>
      <w:r w:rsidRPr="004A00D4">
        <w:rPr>
          <w:highlight w:val="yellow"/>
          <w:lang w:val="en-GB"/>
          <w:rPrChange w:id="660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39342EB7" w14:textId="52B90763" w:rsidR="00A83F57" w:rsidRPr="004A00D4" w:rsidRDefault="00A83F57" w:rsidP="00053974">
      <w:pPr>
        <w:pStyle w:val="ListParagraph"/>
        <w:numPr>
          <w:ilvl w:val="0"/>
          <w:numId w:val="3"/>
        </w:numPr>
        <w:rPr>
          <w:lang w:val="en-GB"/>
          <w:rPrChange w:id="661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62" w:author="Jahic, Jasmin" w:date="2020-02-23T09:09:00Z">
            <w:rPr>
              <w:lang w:val="en-GB"/>
            </w:rPr>
          </w:rPrChange>
        </w:rPr>
        <w:t xml:space="preserve">Attack mode - </w:t>
      </w:r>
      <w:r w:rsidRPr="004A00D4">
        <w:rPr>
          <w:highlight w:val="yellow"/>
          <w:lang w:val="en-GB"/>
          <w:rPrChange w:id="663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1F5D4C90" w14:textId="49B88B76" w:rsidR="00AC5DD4" w:rsidRPr="004A00D4" w:rsidRDefault="00AC5DD4" w:rsidP="00AC5DD4">
      <w:pPr>
        <w:rPr>
          <w:lang w:val="en-GB"/>
          <w:rPrChange w:id="66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65" w:author="Jahic, Jasmin" w:date="2020-02-23T09:09:00Z">
            <w:rPr>
              <w:lang w:val="en-GB"/>
            </w:rPr>
          </w:rPrChange>
        </w:rPr>
        <w:t>Outputs of the PPTAM system are:</w:t>
      </w:r>
    </w:p>
    <w:p w14:paraId="47CB0A8E" w14:textId="5842405A" w:rsidR="00AC5DD4" w:rsidRPr="004A00D4" w:rsidRDefault="00AC5DD4" w:rsidP="00AC5DD4">
      <w:pPr>
        <w:pStyle w:val="ListParagraph"/>
        <w:numPr>
          <w:ilvl w:val="0"/>
          <w:numId w:val="5"/>
        </w:numPr>
        <w:rPr>
          <w:lang w:val="en-GB"/>
          <w:rPrChange w:id="66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667" w:author="Jahic, Jasmin" w:date="2020-02-23T09:09:00Z">
            <w:rPr>
              <w:lang w:val="en-GB"/>
            </w:rPr>
          </w:rPrChange>
        </w:rPr>
        <w:t>A test result</w:t>
      </w:r>
      <w:r w:rsidR="00224DAD" w:rsidRPr="004A00D4">
        <w:rPr>
          <w:lang w:val="en-GB"/>
          <w:rPrChange w:id="668" w:author="Jahic, Jasmin" w:date="2020-02-23T09:09:00Z">
            <w:rPr>
              <w:lang w:val="en-GB"/>
            </w:rPr>
          </w:rPrChange>
        </w:rPr>
        <w:t xml:space="preserve"> (</w:t>
      </w:r>
      <w:r w:rsidR="00224DAD" w:rsidRPr="004A00D4">
        <w:rPr>
          <w:lang w:val="en-GB"/>
        </w:rPr>
        <w:fldChar w:fldCharType="begin"/>
      </w:r>
      <w:r w:rsidR="00224DAD" w:rsidRPr="004A00D4">
        <w:rPr>
          <w:lang w:val="en-GB"/>
          <w:rPrChange w:id="669" w:author="Jahic, Jasmin" w:date="2020-02-23T09:09:00Z">
            <w:rPr>
              <w:lang w:val="en-GB"/>
            </w:rPr>
          </w:rPrChange>
        </w:rPr>
        <w:instrText xml:space="preserve"> REF _Ref33110957 \h </w:instrText>
      </w:r>
      <w:r w:rsidR="00224DAD" w:rsidRPr="004A00D4">
        <w:rPr>
          <w:lang w:val="en-GB"/>
          <w:rPrChange w:id="670" w:author="Jahic, Jasmin" w:date="2020-02-23T09:09:00Z">
            <w:rPr>
              <w:lang w:val="en-GB"/>
            </w:rPr>
          </w:rPrChange>
        </w:rPr>
      </w:r>
      <w:r w:rsidR="00224DAD" w:rsidRPr="004A00D4">
        <w:rPr>
          <w:lang w:val="en-GB"/>
          <w:rPrChange w:id="671" w:author="Jahic, Jasmin" w:date="2020-02-23T09:09:00Z">
            <w:rPr>
              <w:lang w:val="en-GB"/>
            </w:rPr>
          </w:rPrChange>
        </w:rPr>
        <w:fldChar w:fldCharType="separate"/>
      </w:r>
      <w:r w:rsidR="00224DAD" w:rsidRPr="004A00D4">
        <w:rPr>
          <w:lang w:val="en-GB"/>
          <w:rPrChange w:id="672" w:author="Jahic, Jasmin" w:date="2020-02-23T09:09:00Z">
            <w:rPr>
              <w:lang w:val="en-US"/>
            </w:rPr>
          </w:rPrChange>
        </w:rPr>
        <w:t xml:space="preserve">Figure </w:t>
      </w:r>
      <w:r w:rsidR="00224DAD" w:rsidRPr="004A00D4">
        <w:rPr>
          <w:noProof/>
          <w:lang w:val="en-GB"/>
          <w:rPrChange w:id="673" w:author="Jahic, Jasmin" w:date="2020-02-23T09:09:00Z">
            <w:rPr>
              <w:noProof/>
              <w:lang w:val="en-US"/>
            </w:rPr>
          </w:rPrChange>
        </w:rPr>
        <w:t>3</w:t>
      </w:r>
      <w:r w:rsidR="00224DAD" w:rsidRPr="004A00D4">
        <w:rPr>
          <w:lang w:val="en-GB"/>
          <w:rPrChange w:id="674" w:author="Jahic, Jasmin" w:date="2020-02-23T09:09:00Z">
            <w:rPr>
              <w:lang w:val="en-GB"/>
            </w:rPr>
          </w:rPrChange>
        </w:rPr>
        <w:fldChar w:fldCharType="end"/>
      </w:r>
      <w:r w:rsidR="00224DAD" w:rsidRPr="004A00D4">
        <w:rPr>
          <w:lang w:val="en-GB"/>
        </w:rPr>
        <w:t>)</w:t>
      </w:r>
      <w:r w:rsidRPr="004A00D4">
        <w:rPr>
          <w:lang w:val="en-GB"/>
          <w:rPrChange w:id="675" w:author="Jahic, Jasmin" w:date="2020-02-23T09:09:00Z">
            <w:rPr>
              <w:lang w:val="en-GB"/>
            </w:rPr>
          </w:rPrChange>
        </w:rPr>
        <w:t xml:space="preserve"> with the following parameters</w:t>
      </w:r>
      <w:r w:rsidR="00935C45" w:rsidRPr="004A00D4">
        <w:rPr>
          <w:lang w:val="en-GB"/>
          <w:rPrChange w:id="676" w:author="Jahic, Jasmin" w:date="2020-02-23T09:09:00Z">
            <w:rPr>
              <w:lang w:val="en-GB"/>
            </w:rPr>
          </w:rPrChange>
        </w:rPr>
        <w:t xml:space="preserve"> (an example is shown in </w:t>
      </w:r>
      <w:r w:rsidR="00935C45" w:rsidRPr="004A00D4">
        <w:rPr>
          <w:lang w:val="en-GB"/>
        </w:rPr>
        <w:fldChar w:fldCharType="begin"/>
      </w:r>
      <w:r w:rsidR="00935C45" w:rsidRPr="004A00D4">
        <w:rPr>
          <w:lang w:val="en-GB"/>
          <w:rPrChange w:id="677" w:author="Jahic, Jasmin" w:date="2020-02-23T09:09:00Z">
            <w:rPr>
              <w:lang w:val="en-GB"/>
            </w:rPr>
          </w:rPrChange>
        </w:rPr>
        <w:instrText xml:space="preserve"> REF _Ref33111472 \h </w:instrText>
      </w:r>
      <w:r w:rsidR="00935C45" w:rsidRPr="004A00D4">
        <w:rPr>
          <w:lang w:val="en-GB"/>
          <w:rPrChange w:id="678" w:author="Jahic, Jasmin" w:date="2020-02-23T09:09:00Z">
            <w:rPr>
              <w:lang w:val="en-GB"/>
            </w:rPr>
          </w:rPrChange>
        </w:rPr>
      </w:r>
      <w:r w:rsidR="00935C45" w:rsidRPr="004A00D4">
        <w:rPr>
          <w:lang w:val="en-GB"/>
          <w:rPrChange w:id="679" w:author="Jahic, Jasmin" w:date="2020-02-23T09:09:00Z">
            <w:rPr>
              <w:lang w:val="en-GB"/>
            </w:rPr>
          </w:rPrChange>
        </w:rPr>
        <w:fldChar w:fldCharType="separate"/>
      </w:r>
      <w:r w:rsidR="00935C45" w:rsidRPr="004A00D4">
        <w:rPr>
          <w:lang w:val="en-GB"/>
          <w:rPrChange w:id="680" w:author="Jahic, Jasmin" w:date="2020-02-23T09:09:00Z">
            <w:rPr>
              <w:lang w:val="en-US"/>
            </w:rPr>
          </w:rPrChange>
        </w:rPr>
        <w:t xml:space="preserve">Figure </w:t>
      </w:r>
      <w:r w:rsidR="00935C45" w:rsidRPr="004A00D4">
        <w:rPr>
          <w:noProof/>
          <w:lang w:val="en-GB"/>
          <w:rPrChange w:id="681" w:author="Jahic, Jasmin" w:date="2020-02-23T09:09:00Z">
            <w:rPr>
              <w:noProof/>
              <w:lang w:val="en-US"/>
            </w:rPr>
          </w:rPrChange>
        </w:rPr>
        <w:t>4</w:t>
      </w:r>
      <w:r w:rsidR="00935C45" w:rsidRPr="004A00D4">
        <w:rPr>
          <w:lang w:val="en-GB"/>
          <w:rPrChange w:id="682" w:author="Jahic, Jasmin" w:date="2020-02-23T09:09:00Z">
            <w:rPr>
              <w:lang w:val="en-GB"/>
            </w:rPr>
          </w:rPrChange>
        </w:rPr>
        <w:fldChar w:fldCharType="end"/>
      </w:r>
      <w:r w:rsidR="00935C45" w:rsidRPr="004A00D4">
        <w:rPr>
          <w:lang w:val="en-GB"/>
        </w:rPr>
        <w:t>)</w:t>
      </w:r>
      <w:r w:rsidRPr="004A00D4">
        <w:rPr>
          <w:lang w:val="en-GB"/>
          <w:rPrChange w:id="683" w:author="Jahic, Jasmin" w:date="2020-02-23T09:09:00Z">
            <w:rPr>
              <w:lang w:val="en-GB"/>
            </w:rPr>
          </w:rPrChange>
        </w:rPr>
        <w:t>:</w:t>
      </w:r>
    </w:p>
    <w:p w14:paraId="26E70B1F" w14:textId="77777777" w:rsidR="002C45BE" w:rsidRPr="004A00D4" w:rsidRDefault="002C45BE" w:rsidP="009F1543">
      <w:pPr>
        <w:pStyle w:val="ListParagraph"/>
        <w:numPr>
          <w:ilvl w:val="1"/>
          <w:numId w:val="5"/>
        </w:numPr>
        <w:rPr>
          <w:ins w:id="684" w:author="Jahic, Jasmin" w:date="2020-02-21T16:49:00Z"/>
          <w:lang w:val="en-GB"/>
          <w:rPrChange w:id="685" w:author="Jahic, Jasmin" w:date="2020-02-23T09:09:00Z">
            <w:rPr>
              <w:ins w:id="686" w:author="Jahic, Jasmin" w:date="2020-02-21T16:49:00Z"/>
              <w:lang w:val="en-GB"/>
            </w:rPr>
          </w:rPrChange>
        </w:rPr>
      </w:pPr>
      <w:ins w:id="687" w:author="Jahic, Jasmin" w:date="2020-02-21T16:49:00Z">
        <w:r w:rsidRPr="004A00D4">
          <w:rPr>
            <w:lang w:val="en-GB"/>
            <w:rPrChange w:id="688" w:author="Jahic, Jasmin" w:date="2020-02-23T09:09:00Z">
              <w:rPr>
                <w:lang w:val="en-GB"/>
              </w:rPr>
            </w:rPrChange>
          </w:rPr>
          <w:t>Type of measures:</w:t>
        </w:r>
      </w:ins>
    </w:p>
    <w:p w14:paraId="3256B84E" w14:textId="758615C3" w:rsidR="002C45BE" w:rsidRPr="004A00D4" w:rsidRDefault="002C45BE" w:rsidP="009F1543">
      <w:pPr>
        <w:pStyle w:val="ListParagraph"/>
        <w:numPr>
          <w:ilvl w:val="1"/>
          <w:numId w:val="5"/>
        </w:numPr>
        <w:rPr>
          <w:ins w:id="689" w:author="Jahic, Jasmin" w:date="2020-02-21T16:57:00Z"/>
          <w:lang w:val="en-GB"/>
          <w:rPrChange w:id="690" w:author="Jahic, Jasmin" w:date="2020-02-23T09:09:00Z">
            <w:rPr>
              <w:ins w:id="691" w:author="Jahic, Jasmin" w:date="2020-02-21T16:57:00Z"/>
              <w:lang w:val="en-GB"/>
            </w:rPr>
          </w:rPrChange>
        </w:rPr>
      </w:pPr>
      <w:ins w:id="692" w:author="Jahic, Jasmin" w:date="2020-02-21T16:50:00Z">
        <w:r w:rsidRPr="004A00D4">
          <w:rPr>
            <w:lang w:val="en-GB"/>
            <w:rPrChange w:id="693" w:author="Jahic, Jasmin" w:date="2020-02-23T09:09:00Z">
              <w:rPr>
                <w:lang w:val="en-GB"/>
              </w:rPr>
            </w:rPrChange>
          </w:rPr>
          <w:t>Analysis conclusions:</w:t>
        </w:r>
      </w:ins>
    </w:p>
    <w:p w14:paraId="2E0CD973" w14:textId="66CE54F2" w:rsidR="009A5833" w:rsidRPr="004A00D4" w:rsidDel="00D34D6F" w:rsidRDefault="009A5833">
      <w:pPr>
        <w:pStyle w:val="ListParagraph"/>
        <w:numPr>
          <w:ilvl w:val="2"/>
          <w:numId w:val="5"/>
        </w:numPr>
        <w:rPr>
          <w:del w:id="694" w:author="Jahic, Jasmin" w:date="2020-02-21T16:57:00Z"/>
          <w:moveTo w:id="695" w:author="Jahic, Jasmin" w:date="2020-02-21T16:57:00Z"/>
          <w:lang w:val="en-GB"/>
          <w:rPrChange w:id="696" w:author="Jahic, Jasmin" w:date="2020-02-23T09:09:00Z">
            <w:rPr>
              <w:del w:id="697" w:author="Jahic, Jasmin" w:date="2020-02-21T16:57:00Z"/>
              <w:moveTo w:id="698" w:author="Jahic, Jasmin" w:date="2020-02-21T16:57:00Z"/>
              <w:lang w:val="en-GB"/>
            </w:rPr>
          </w:rPrChange>
        </w:rPr>
        <w:pPrChange w:id="699" w:author="Jahic, Jasmin" w:date="2020-02-21T16:57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moveToRangeStart w:id="700" w:author="Jahic, Jasmin" w:date="2020-02-21T16:57:00Z" w:name="move33196649"/>
      <w:moveTo w:id="701" w:author="Jahic, Jasmin" w:date="2020-02-21T16:57:00Z">
        <w:del w:id="702" w:author="Jahic, Jasmin" w:date="2020-02-21T16:57:00Z">
          <w:r w:rsidRPr="004A00D4" w:rsidDel="00D34D6F">
            <w:rPr>
              <w:lang w:val="en-GB"/>
              <w:rPrChange w:id="703" w:author="Jahic, Jasmin" w:date="2020-02-23T09:09:00Z">
                <w:rPr>
                  <w:lang w:val="en-GB"/>
                </w:rPr>
              </w:rPrChange>
            </w:rPr>
            <w:delText xml:space="preserve">Mean - </w:delText>
          </w:r>
          <w:r w:rsidRPr="004A00D4" w:rsidDel="00D34D6F">
            <w:rPr>
              <w:highlight w:val="yellow"/>
              <w:lang w:val="en-GB"/>
              <w:rPrChange w:id="704" w:author="Jahic, Jasmin" w:date="2020-02-23T09:09:00Z">
                <w:rPr>
                  <w:highlight w:val="yellow"/>
                  <w:lang w:val="en-GB"/>
                </w:rPr>
              </w:rPrChange>
            </w:rPr>
            <w:delText>…</w:delText>
          </w:r>
        </w:del>
      </w:moveTo>
    </w:p>
    <w:p w14:paraId="3DFEDC9B" w14:textId="5D4820BC" w:rsidR="009A5833" w:rsidRPr="004A00D4" w:rsidDel="00D34D6F" w:rsidRDefault="009A5833">
      <w:pPr>
        <w:pStyle w:val="ListParagraph"/>
        <w:numPr>
          <w:ilvl w:val="2"/>
          <w:numId w:val="5"/>
        </w:numPr>
        <w:rPr>
          <w:del w:id="705" w:author="Jahic, Jasmin" w:date="2020-02-21T16:57:00Z"/>
          <w:moveTo w:id="706" w:author="Jahic, Jasmin" w:date="2020-02-21T16:57:00Z"/>
          <w:strike/>
          <w:lang w:val="en-GB"/>
          <w:rPrChange w:id="707" w:author="Jahic, Jasmin" w:date="2020-02-23T09:09:00Z">
            <w:rPr>
              <w:del w:id="708" w:author="Jahic, Jasmin" w:date="2020-02-21T16:57:00Z"/>
              <w:moveTo w:id="709" w:author="Jahic, Jasmin" w:date="2020-02-21T16:57:00Z"/>
              <w:strike/>
              <w:lang w:val="en-GB"/>
            </w:rPr>
          </w:rPrChange>
        </w:rPr>
        <w:pPrChange w:id="710" w:author="Jahic, Jasmin" w:date="2020-02-21T16:57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moveTo w:id="711" w:author="Jahic, Jasmin" w:date="2020-02-21T16:57:00Z">
        <w:del w:id="712" w:author="Jahic, Jasmin" w:date="2020-02-21T16:57:00Z">
          <w:r w:rsidRPr="004A00D4" w:rsidDel="00D34D6F">
            <w:rPr>
              <w:strike/>
              <w:lang w:val="en-GB"/>
              <w:rPrChange w:id="713" w:author="Jahic, Jasmin" w:date="2020-02-23T09:09:00Z">
                <w:rPr>
                  <w:strike/>
                  <w:lang w:val="en-GB"/>
                </w:rPr>
              </w:rPrChange>
            </w:rPr>
            <w:delText xml:space="preserve">Experiments mean - </w:delText>
          </w:r>
          <w:r w:rsidRPr="004A00D4" w:rsidDel="00D34D6F">
            <w:rPr>
              <w:strike/>
              <w:highlight w:val="yellow"/>
              <w:lang w:val="en-GB"/>
              <w:rPrChange w:id="714" w:author="Jahic, Jasmin" w:date="2020-02-23T09:09:00Z">
                <w:rPr>
                  <w:strike/>
                  <w:highlight w:val="yellow"/>
                  <w:lang w:val="en-GB"/>
                </w:rPr>
              </w:rPrChange>
            </w:rPr>
            <w:delText>…</w:delText>
          </w:r>
        </w:del>
      </w:moveTo>
    </w:p>
    <w:p w14:paraId="7561F940" w14:textId="30C8AEE2" w:rsidR="009A5833" w:rsidRPr="004A00D4" w:rsidDel="000D792F" w:rsidRDefault="009A5833">
      <w:pPr>
        <w:pStyle w:val="ListParagraph"/>
        <w:numPr>
          <w:ilvl w:val="2"/>
          <w:numId w:val="5"/>
        </w:numPr>
        <w:rPr>
          <w:del w:id="715" w:author="Jahic, Jasmin" w:date="2020-02-21T16:57:00Z"/>
          <w:moveTo w:id="716" w:author="Jahic, Jasmin" w:date="2020-02-21T16:57:00Z"/>
          <w:lang w:val="en-GB"/>
          <w:rPrChange w:id="717" w:author="Jahic, Jasmin" w:date="2020-02-23T09:09:00Z">
            <w:rPr>
              <w:del w:id="718" w:author="Jahic, Jasmin" w:date="2020-02-21T16:57:00Z"/>
              <w:moveTo w:id="719" w:author="Jahic, Jasmin" w:date="2020-02-21T16:57:00Z"/>
              <w:lang w:val="en-GB"/>
            </w:rPr>
          </w:rPrChange>
        </w:rPr>
        <w:pPrChange w:id="720" w:author="Jahic, Jasmin" w:date="2020-02-21T16:57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moveTo w:id="721" w:author="Jahic, Jasmin" w:date="2020-02-21T16:57:00Z">
        <w:del w:id="722" w:author="Jahic, Jasmin" w:date="2020-02-21T16:57:00Z">
          <w:r w:rsidRPr="004A00D4" w:rsidDel="00D34D6F">
            <w:rPr>
              <w:lang w:val="en-GB"/>
              <w:rPrChange w:id="723" w:author="Jahic, Jasmin" w:date="2020-02-23T09:09:00Z">
                <w:rPr>
                  <w:lang w:val="en-GB"/>
                </w:rPr>
              </w:rPrChange>
            </w:rPr>
            <w:delText xml:space="preserve">Baseline - </w:delText>
          </w:r>
          <w:r w:rsidRPr="004A00D4" w:rsidDel="00D34D6F">
            <w:rPr>
              <w:highlight w:val="yellow"/>
              <w:lang w:val="en-GB"/>
              <w:rPrChange w:id="724" w:author="Jahic, Jasmin" w:date="2020-02-23T09:09:00Z">
                <w:rPr>
                  <w:highlight w:val="yellow"/>
                  <w:lang w:val="en-GB"/>
                </w:rPr>
              </w:rPrChange>
            </w:rPr>
            <w:delText>…</w:delText>
          </w:r>
        </w:del>
      </w:moveTo>
    </w:p>
    <w:moveToRangeEnd w:id="700"/>
    <w:p w14:paraId="33FDE37C" w14:textId="77777777" w:rsidR="009A5833" w:rsidRPr="004A00D4" w:rsidRDefault="009A5833">
      <w:pPr>
        <w:pStyle w:val="ListParagraph"/>
        <w:numPr>
          <w:ilvl w:val="2"/>
          <w:numId w:val="5"/>
        </w:numPr>
        <w:rPr>
          <w:ins w:id="725" w:author="Jahic, Jasmin" w:date="2020-02-21T16:50:00Z"/>
          <w:lang w:val="en-GB"/>
          <w:rPrChange w:id="726" w:author="Jahic, Jasmin" w:date="2020-02-23T09:09:00Z">
            <w:rPr>
              <w:ins w:id="727" w:author="Jahic, Jasmin" w:date="2020-02-21T16:50:00Z"/>
              <w:lang w:val="en-GB"/>
            </w:rPr>
          </w:rPrChange>
        </w:rPr>
        <w:pPrChange w:id="728" w:author="Jahic, Jasmin" w:date="2020-02-21T16:57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</w:p>
    <w:p w14:paraId="61ED1869" w14:textId="07430D02" w:rsidR="009F1543" w:rsidRPr="004A00D4" w:rsidRDefault="009F1543" w:rsidP="009F1543">
      <w:pPr>
        <w:pStyle w:val="ListParagraph"/>
        <w:numPr>
          <w:ilvl w:val="1"/>
          <w:numId w:val="5"/>
        </w:numPr>
        <w:rPr>
          <w:lang w:val="en-GB"/>
          <w:rPrChange w:id="72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730" w:author="Jahic, Jasmin" w:date="2020-02-23T09:09:00Z">
            <w:rPr>
              <w:lang w:val="en-GB"/>
            </w:rPr>
          </w:rPrChange>
        </w:rPr>
        <w:t>Dataset</w:t>
      </w:r>
      <w:r w:rsidR="0062131C" w:rsidRPr="004A00D4">
        <w:rPr>
          <w:lang w:val="en-GB"/>
          <w:rPrChange w:id="731" w:author="Jahic, Jasmin" w:date="2020-02-23T09:09:00Z">
            <w:rPr>
              <w:lang w:val="en-GB"/>
            </w:rPr>
          </w:rPrChange>
        </w:rPr>
        <w:t xml:space="preserve"> - </w:t>
      </w:r>
      <w:r w:rsidR="0062131C" w:rsidRPr="004A00D4">
        <w:rPr>
          <w:highlight w:val="yellow"/>
          <w:lang w:val="en-GB"/>
          <w:rPrChange w:id="732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FCE5CE5" w14:textId="2BB00553" w:rsidR="009F1543" w:rsidRPr="004A00D4" w:rsidDel="009A5833" w:rsidRDefault="009F1543" w:rsidP="009F1543">
      <w:pPr>
        <w:pStyle w:val="ListParagraph"/>
        <w:numPr>
          <w:ilvl w:val="1"/>
          <w:numId w:val="5"/>
        </w:numPr>
        <w:rPr>
          <w:moveFrom w:id="733" w:author="Jahic, Jasmin" w:date="2020-02-21T16:57:00Z"/>
          <w:lang w:val="en-GB"/>
          <w:rPrChange w:id="734" w:author="Jahic, Jasmin" w:date="2020-02-23T09:09:00Z">
            <w:rPr>
              <w:moveFrom w:id="735" w:author="Jahic, Jasmin" w:date="2020-02-21T16:57:00Z"/>
              <w:lang w:val="en-GB"/>
            </w:rPr>
          </w:rPrChange>
        </w:rPr>
      </w:pPr>
      <w:moveFromRangeStart w:id="736" w:author="Jahic, Jasmin" w:date="2020-02-21T16:57:00Z" w:name="move33196649"/>
      <w:moveFrom w:id="737" w:author="Jahic, Jasmin" w:date="2020-02-21T16:57:00Z">
        <w:r w:rsidRPr="004A00D4" w:rsidDel="009A5833">
          <w:rPr>
            <w:lang w:val="en-GB"/>
            <w:rPrChange w:id="738" w:author="Jahic, Jasmin" w:date="2020-02-23T09:09:00Z">
              <w:rPr>
                <w:lang w:val="en-GB"/>
              </w:rPr>
            </w:rPrChange>
          </w:rPr>
          <w:t>Mean</w:t>
        </w:r>
        <w:r w:rsidR="0062131C" w:rsidRPr="004A00D4" w:rsidDel="009A5833">
          <w:rPr>
            <w:lang w:val="en-GB"/>
            <w:rPrChange w:id="739" w:author="Jahic, Jasmin" w:date="2020-02-23T09:09:00Z">
              <w:rPr>
                <w:lang w:val="en-GB"/>
              </w:rPr>
            </w:rPrChange>
          </w:rPr>
          <w:t xml:space="preserve"> - </w:t>
        </w:r>
        <w:r w:rsidR="0062131C" w:rsidRPr="004A00D4" w:rsidDel="009A5833">
          <w:rPr>
            <w:highlight w:val="yellow"/>
            <w:lang w:val="en-GB"/>
            <w:rPrChange w:id="740" w:author="Jahic, Jasmin" w:date="2020-02-23T09:09:00Z">
              <w:rPr>
                <w:highlight w:val="yellow"/>
                <w:lang w:val="en-GB"/>
              </w:rPr>
            </w:rPrChange>
          </w:rPr>
          <w:t>…</w:t>
        </w:r>
      </w:moveFrom>
    </w:p>
    <w:p w14:paraId="0ACE947D" w14:textId="4DC57D9B" w:rsidR="009F1543" w:rsidRPr="004A00D4" w:rsidDel="009A5833" w:rsidRDefault="009F1543" w:rsidP="009F1543">
      <w:pPr>
        <w:pStyle w:val="ListParagraph"/>
        <w:numPr>
          <w:ilvl w:val="1"/>
          <w:numId w:val="5"/>
        </w:numPr>
        <w:rPr>
          <w:moveFrom w:id="741" w:author="Jahic, Jasmin" w:date="2020-02-21T16:57:00Z"/>
          <w:strike/>
          <w:lang w:val="en-GB"/>
          <w:rPrChange w:id="742" w:author="Jahic, Jasmin" w:date="2020-02-23T09:09:00Z">
            <w:rPr>
              <w:moveFrom w:id="743" w:author="Jahic, Jasmin" w:date="2020-02-21T16:57:00Z"/>
              <w:lang w:val="en-GB"/>
            </w:rPr>
          </w:rPrChange>
        </w:rPr>
      </w:pPr>
      <w:moveFrom w:id="744" w:author="Jahic, Jasmin" w:date="2020-02-21T16:57:00Z">
        <w:r w:rsidRPr="004A00D4" w:rsidDel="009A5833">
          <w:rPr>
            <w:strike/>
            <w:lang w:val="en-GB"/>
            <w:rPrChange w:id="745" w:author="Jahic, Jasmin" w:date="2020-02-23T09:09:00Z">
              <w:rPr>
                <w:lang w:val="en-GB"/>
              </w:rPr>
            </w:rPrChange>
          </w:rPr>
          <w:t>Experiments mean</w:t>
        </w:r>
        <w:r w:rsidR="0062131C" w:rsidRPr="004A00D4" w:rsidDel="009A5833">
          <w:rPr>
            <w:strike/>
            <w:lang w:val="en-GB"/>
            <w:rPrChange w:id="746" w:author="Jahic, Jasmin" w:date="2020-02-23T09:09:00Z">
              <w:rPr>
                <w:lang w:val="en-GB"/>
              </w:rPr>
            </w:rPrChange>
          </w:rPr>
          <w:t xml:space="preserve"> - </w:t>
        </w:r>
        <w:r w:rsidR="0062131C" w:rsidRPr="004A00D4" w:rsidDel="009A5833">
          <w:rPr>
            <w:strike/>
            <w:highlight w:val="yellow"/>
            <w:lang w:val="en-GB"/>
            <w:rPrChange w:id="747" w:author="Jahic, Jasmin" w:date="2020-02-23T09:09:00Z">
              <w:rPr>
                <w:highlight w:val="yellow"/>
                <w:lang w:val="en-GB"/>
              </w:rPr>
            </w:rPrChange>
          </w:rPr>
          <w:t>…</w:t>
        </w:r>
      </w:moveFrom>
    </w:p>
    <w:p w14:paraId="3C3994A4" w14:textId="12FAE848" w:rsidR="009F1543" w:rsidRPr="004A00D4" w:rsidRDefault="009F1543" w:rsidP="009F1543">
      <w:pPr>
        <w:pStyle w:val="ListParagraph"/>
        <w:numPr>
          <w:ilvl w:val="1"/>
          <w:numId w:val="5"/>
        </w:numPr>
        <w:rPr>
          <w:ins w:id="748" w:author="Jahic, Jasmin" w:date="2020-02-21T16:59:00Z"/>
          <w:lang w:val="en-GB"/>
          <w:rPrChange w:id="749" w:author="Jahic, Jasmin" w:date="2020-02-23T09:09:00Z">
            <w:rPr>
              <w:ins w:id="750" w:author="Jahic, Jasmin" w:date="2020-02-21T16:59:00Z"/>
              <w:lang w:val="en-GB"/>
            </w:rPr>
          </w:rPrChange>
        </w:rPr>
      </w:pPr>
      <w:moveFrom w:id="751" w:author="Jahic, Jasmin" w:date="2020-02-21T16:57:00Z">
        <w:r w:rsidRPr="004A00D4" w:rsidDel="009A5833">
          <w:rPr>
            <w:lang w:val="en-GB"/>
          </w:rPr>
          <w:t>Baseline</w:t>
        </w:r>
        <w:r w:rsidR="0062131C" w:rsidRPr="004A00D4" w:rsidDel="009A5833">
          <w:rPr>
            <w:lang w:val="en-GB"/>
            <w:rPrChange w:id="752" w:author="Jahic, Jasmin" w:date="2020-02-23T09:09:00Z">
              <w:rPr>
                <w:lang w:val="en-GB"/>
              </w:rPr>
            </w:rPrChange>
          </w:rPr>
          <w:t xml:space="preserve"> - </w:t>
        </w:r>
        <w:r w:rsidR="0062131C" w:rsidRPr="004A00D4" w:rsidDel="009A5833">
          <w:rPr>
            <w:highlight w:val="yellow"/>
            <w:lang w:val="en-GB"/>
            <w:rPrChange w:id="753" w:author="Jahic, Jasmin" w:date="2020-02-23T09:09:00Z">
              <w:rPr>
                <w:highlight w:val="yellow"/>
                <w:lang w:val="en-GB"/>
              </w:rPr>
            </w:rPrChange>
          </w:rPr>
          <w:t>…</w:t>
        </w:r>
      </w:moveFrom>
    </w:p>
    <w:p w14:paraId="3EADD524" w14:textId="19D62503" w:rsidR="0075317F" w:rsidRPr="004A00D4" w:rsidRDefault="0044706C" w:rsidP="009F1543">
      <w:pPr>
        <w:pStyle w:val="ListParagraph"/>
        <w:numPr>
          <w:ilvl w:val="1"/>
          <w:numId w:val="5"/>
        </w:numPr>
        <w:rPr>
          <w:ins w:id="754" w:author="Jahic, Jasmin" w:date="2020-02-21T16:59:00Z"/>
          <w:lang w:val="en-GB"/>
          <w:rPrChange w:id="755" w:author="Jahic, Jasmin" w:date="2020-02-23T09:09:00Z">
            <w:rPr>
              <w:ins w:id="756" w:author="Jahic, Jasmin" w:date="2020-02-21T16:59:00Z"/>
              <w:lang w:val="en-GB"/>
            </w:rPr>
          </w:rPrChange>
        </w:rPr>
      </w:pPr>
      <w:ins w:id="757" w:author="Jahic, Jasmin" w:date="2020-02-21T17:04:00Z">
        <w:r w:rsidRPr="004A00D4">
          <w:rPr>
            <w:lang w:val="en-GB"/>
            <w:rPrChange w:id="758" w:author="Jahic, Jasmin" w:date="2020-02-23T09:09:00Z">
              <w:rPr>
                <w:lang w:val="en-GB"/>
              </w:rPr>
            </w:rPrChange>
          </w:rPr>
          <w:t>Micros</w:t>
        </w:r>
      </w:ins>
      <w:ins w:id="759" w:author="Jahic, Jasmin" w:date="2020-02-21T16:59:00Z">
        <w:r w:rsidR="0075317F" w:rsidRPr="004A00D4">
          <w:rPr>
            <w:lang w:val="en-GB"/>
            <w:rPrChange w:id="760" w:author="Jahic, Jasmin" w:date="2020-02-23T09:09:00Z">
              <w:rPr>
                <w:lang w:val="en-GB"/>
              </w:rPr>
            </w:rPrChange>
          </w:rPr>
          <w:t>ervice:</w:t>
        </w:r>
      </w:ins>
    </w:p>
    <w:p w14:paraId="7A485650" w14:textId="3894F3BA" w:rsidR="0075317F" w:rsidRPr="004A00D4" w:rsidRDefault="00F266C8">
      <w:pPr>
        <w:pStyle w:val="ListParagraph"/>
        <w:numPr>
          <w:ilvl w:val="2"/>
          <w:numId w:val="5"/>
        </w:numPr>
        <w:rPr>
          <w:ins w:id="761" w:author="Jahic, Jasmin" w:date="2020-02-21T16:59:00Z"/>
          <w:lang w:val="en-GB"/>
          <w:rPrChange w:id="762" w:author="Jahic, Jasmin" w:date="2020-02-23T09:09:00Z">
            <w:rPr>
              <w:ins w:id="763" w:author="Jahic, Jasmin" w:date="2020-02-21T16:59:00Z"/>
              <w:lang w:val="en-GB"/>
            </w:rPr>
          </w:rPrChange>
        </w:rPr>
        <w:pPrChange w:id="764" w:author="Jahic, Jasmin" w:date="2020-02-21T16:59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765" w:author="Jahic, Jasmin" w:date="2020-02-21T16:59:00Z">
        <w:r w:rsidRPr="004A00D4">
          <w:rPr>
            <w:lang w:val="en-GB"/>
            <w:rPrChange w:id="766" w:author="Jahic, Jasmin" w:date="2020-02-23T09:09:00Z">
              <w:rPr>
                <w:lang w:val="en-GB"/>
              </w:rPr>
            </w:rPrChange>
          </w:rPr>
          <w:t>Data</w:t>
        </w:r>
        <w:r w:rsidR="0075317F" w:rsidRPr="004A00D4">
          <w:rPr>
            <w:lang w:val="en-GB"/>
            <w:rPrChange w:id="767" w:author="Jahic, Jasmin" w:date="2020-02-23T09:09:00Z">
              <w:rPr>
                <w:lang w:val="en-GB"/>
              </w:rPr>
            </w:rPrChange>
          </w:rPr>
          <w:t>set index</w:t>
        </w:r>
      </w:ins>
    </w:p>
    <w:p w14:paraId="20716306" w14:textId="4556EC1B" w:rsidR="0075317F" w:rsidRPr="004A00D4" w:rsidDel="009A5833" w:rsidRDefault="0075317F">
      <w:pPr>
        <w:pStyle w:val="ListParagraph"/>
        <w:numPr>
          <w:ilvl w:val="2"/>
          <w:numId w:val="5"/>
        </w:numPr>
        <w:rPr>
          <w:moveFrom w:id="768" w:author="Jahic, Jasmin" w:date="2020-02-21T16:57:00Z"/>
          <w:lang w:val="en-GB"/>
          <w:rPrChange w:id="769" w:author="Jahic, Jasmin" w:date="2020-02-23T09:09:00Z">
            <w:rPr>
              <w:moveFrom w:id="770" w:author="Jahic, Jasmin" w:date="2020-02-21T16:57:00Z"/>
              <w:lang w:val="en-GB"/>
            </w:rPr>
          </w:rPrChange>
        </w:rPr>
        <w:pPrChange w:id="771" w:author="Jahic, Jasmin" w:date="2020-02-21T16:59:00Z">
          <w:pPr>
            <w:pStyle w:val="ListParagraph"/>
            <w:numPr>
              <w:ilvl w:val="1"/>
              <w:numId w:val="5"/>
            </w:numPr>
            <w:ind w:left="1440" w:hanging="360"/>
          </w:pPr>
        </w:pPrChange>
      </w:pPr>
      <w:ins w:id="772" w:author="Jahic, Jasmin" w:date="2020-02-21T16:59:00Z">
        <w:r w:rsidRPr="004A00D4">
          <w:rPr>
            <w:lang w:val="en-GB"/>
            <w:rPrChange w:id="773" w:author="Jahic, Jasmin" w:date="2020-02-23T09:09:00Z">
              <w:rPr>
                <w:lang w:val="en-GB"/>
              </w:rPr>
            </w:rPrChange>
          </w:rPr>
          <w:t>Dataset</w:t>
        </w:r>
      </w:ins>
    </w:p>
    <w:moveFromRangeEnd w:id="736"/>
    <w:p w14:paraId="5823F3B3" w14:textId="77777777" w:rsidR="00D61F07" w:rsidRPr="004A00D4" w:rsidRDefault="00D61F07" w:rsidP="00D61F07">
      <w:pPr>
        <w:keepNext/>
        <w:rPr>
          <w:lang w:val="en-GB"/>
          <w:rPrChange w:id="774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775" w:author="Jahic, Jasmin" w:date="2020-02-23T09:09:00Z">
            <w:rPr/>
          </w:rPrChange>
        </w:rPr>
        <w:object w:dxaOrig="3255" w:dyaOrig="4755" w14:anchorId="2114B6FE">
          <v:shape id="_x0000_i1026" type="#_x0000_t75" style="width:163pt;height:237.9pt" o:ole="">
            <v:imagedata r:id="rId8" o:title=""/>
          </v:shape>
          <o:OLEObject Type="Embed" ProgID="Visio.Drawing.15" ShapeID="_x0000_i1026" DrawAspect="Content" ObjectID="_1643954179" r:id="rId9"/>
        </w:object>
      </w:r>
    </w:p>
    <w:p w14:paraId="764906D2" w14:textId="248ECD69" w:rsidR="00D61F07" w:rsidRPr="004A00D4" w:rsidRDefault="00D61F07" w:rsidP="00D61F07">
      <w:pPr>
        <w:pStyle w:val="Caption"/>
        <w:rPr>
          <w:lang w:val="en-GB"/>
        </w:rPr>
      </w:pPr>
      <w:bookmarkStart w:id="776" w:name="_Ref33109736"/>
      <w:r w:rsidRPr="004A00D4">
        <w:rPr>
          <w:lang w:val="en-GB"/>
          <w:rPrChange w:id="777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778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779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780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781" w:author="Jahic, Jasmin" w:date="2020-02-23T09:09:00Z">
            <w:rPr>
              <w:noProof/>
              <w:lang w:val="en-US"/>
            </w:rPr>
          </w:rPrChange>
        </w:rPr>
        <w:t>2</w:t>
      </w:r>
      <w:r w:rsidRPr="004A00D4">
        <w:rPr>
          <w:lang w:val="en-GB"/>
          <w:rPrChange w:id="782" w:author="Jahic, Jasmin" w:date="2020-02-23T09:09:00Z">
            <w:rPr/>
          </w:rPrChange>
        </w:rPr>
        <w:fldChar w:fldCharType="end"/>
      </w:r>
      <w:bookmarkEnd w:id="776"/>
      <w:r w:rsidRPr="004A00D4">
        <w:rPr>
          <w:lang w:val="en-GB"/>
          <w:rPrChange w:id="783" w:author="Jahic, Jasmin" w:date="2020-02-23T09:09:00Z">
            <w:rPr>
              <w:lang w:val="en-US"/>
            </w:rPr>
          </w:rPrChange>
        </w:rPr>
        <w:t>: Context data - execution order.</w:t>
      </w:r>
    </w:p>
    <w:p w14:paraId="25C740CE" w14:textId="77777777" w:rsidR="00AC5DD4" w:rsidRPr="004A00D4" w:rsidRDefault="00AC5DD4" w:rsidP="00AC5DD4">
      <w:pPr>
        <w:keepNext/>
        <w:rPr>
          <w:lang w:val="en-GB"/>
          <w:rPrChange w:id="784" w:author="Jahic, Jasmin" w:date="2020-02-23T09:09:00Z">
            <w:rPr/>
          </w:rPrChange>
        </w:rPr>
      </w:pPr>
      <w:r w:rsidRPr="004A00D4">
        <w:rPr>
          <w:lang w:val="en-GB"/>
          <w:rPrChange w:id="785" w:author="Jahic, Jasmin" w:date="2020-02-23T09:09:00Z">
            <w:rPr/>
          </w:rPrChange>
        </w:rPr>
        <w:object w:dxaOrig="3646" w:dyaOrig="7696" w14:anchorId="781016D5">
          <v:shape id="_x0000_i1027" type="#_x0000_t75" style="width:182pt;height:385.35pt" o:ole="">
            <v:imagedata r:id="rId10" o:title=""/>
          </v:shape>
          <o:OLEObject Type="Embed" ProgID="Visio.Drawing.15" ShapeID="_x0000_i1027" DrawAspect="Content" ObjectID="_1643954180" r:id="rId11"/>
        </w:object>
      </w:r>
    </w:p>
    <w:p w14:paraId="6A979C99" w14:textId="26BA412E" w:rsidR="00075E95" w:rsidRPr="004A00D4" w:rsidRDefault="00AC5DD4" w:rsidP="00AC5DD4">
      <w:pPr>
        <w:pStyle w:val="Caption"/>
        <w:rPr>
          <w:lang w:val="en-GB"/>
          <w:rPrChange w:id="786" w:author="Jahic, Jasmin" w:date="2020-02-23T09:09:00Z">
            <w:rPr>
              <w:lang w:val="en-US"/>
            </w:rPr>
          </w:rPrChange>
        </w:rPr>
      </w:pPr>
      <w:bookmarkStart w:id="787" w:name="_Ref33110957"/>
      <w:r w:rsidRPr="004A00D4">
        <w:rPr>
          <w:lang w:val="en-GB"/>
          <w:rPrChange w:id="788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789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790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791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792" w:author="Jahic, Jasmin" w:date="2020-02-23T09:09:00Z">
            <w:rPr>
              <w:noProof/>
              <w:lang w:val="en-US"/>
            </w:rPr>
          </w:rPrChange>
        </w:rPr>
        <w:t>3</w:t>
      </w:r>
      <w:r w:rsidRPr="004A00D4">
        <w:rPr>
          <w:lang w:val="en-GB"/>
          <w:rPrChange w:id="793" w:author="Jahic, Jasmin" w:date="2020-02-23T09:09:00Z">
            <w:rPr/>
          </w:rPrChange>
        </w:rPr>
        <w:fldChar w:fldCharType="end"/>
      </w:r>
      <w:bookmarkEnd w:id="787"/>
      <w:r w:rsidRPr="004A00D4">
        <w:rPr>
          <w:lang w:val="en-GB"/>
          <w:rPrChange w:id="794" w:author="Jahic, Jasmin" w:date="2020-02-23T09:09:00Z">
            <w:rPr>
              <w:lang w:val="en-US"/>
            </w:rPr>
          </w:rPrChange>
        </w:rPr>
        <w:t>: Context data - test result.</w:t>
      </w:r>
    </w:p>
    <w:p w14:paraId="67DCB33E" w14:textId="77777777" w:rsidR="004C22B0" w:rsidRPr="004A00D4" w:rsidRDefault="004C22B0" w:rsidP="004C22B0">
      <w:pPr>
        <w:keepNext/>
        <w:rPr>
          <w:lang w:val="en-GB"/>
          <w:rPrChange w:id="795" w:author="Jahic, Jasmin" w:date="2020-02-23T09:09:00Z">
            <w:rPr/>
          </w:rPrChange>
        </w:rPr>
      </w:pPr>
      <w:r w:rsidRPr="004A00D4">
        <w:rPr>
          <w:noProof/>
          <w:lang w:val="en-GB" w:eastAsia="de-DE"/>
          <w:rPrChange w:id="796" w:author="Jahic, Jasmin" w:date="2020-02-23T09:09:00Z">
            <w:rPr>
              <w:noProof/>
              <w:lang w:eastAsia="de-DE"/>
            </w:rPr>
          </w:rPrChange>
        </w:rPr>
        <w:lastRenderedPageBreak/>
        <w:drawing>
          <wp:inline distT="0" distB="0" distL="0" distR="0" wp14:anchorId="2F062FB6" wp14:editId="5B7A6C10">
            <wp:extent cx="576072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093" w14:textId="3EFFC8C8" w:rsidR="004C22B0" w:rsidRPr="004A00D4" w:rsidRDefault="004C22B0" w:rsidP="004C22B0">
      <w:pPr>
        <w:pStyle w:val="Caption"/>
        <w:rPr>
          <w:lang w:val="en-GB"/>
          <w:rPrChange w:id="797" w:author="Jahic, Jasmin" w:date="2020-02-23T09:09:00Z">
            <w:rPr>
              <w:lang w:val="en-US"/>
            </w:rPr>
          </w:rPrChange>
        </w:rPr>
      </w:pPr>
      <w:bookmarkStart w:id="798" w:name="_Ref33111472"/>
      <w:r w:rsidRPr="004A00D4">
        <w:rPr>
          <w:lang w:val="en-GB"/>
          <w:rPrChange w:id="799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800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801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802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803" w:author="Jahic, Jasmin" w:date="2020-02-23T09:09:00Z">
            <w:rPr>
              <w:noProof/>
              <w:lang w:val="en-US"/>
            </w:rPr>
          </w:rPrChange>
        </w:rPr>
        <w:t>4</w:t>
      </w:r>
      <w:r w:rsidRPr="004A00D4">
        <w:rPr>
          <w:lang w:val="en-GB"/>
          <w:rPrChange w:id="804" w:author="Jahic, Jasmin" w:date="2020-02-23T09:09:00Z">
            <w:rPr/>
          </w:rPrChange>
        </w:rPr>
        <w:fldChar w:fldCharType="end"/>
      </w:r>
      <w:bookmarkEnd w:id="798"/>
      <w:r w:rsidRPr="004A00D4">
        <w:rPr>
          <w:lang w:val="en-GB"/>
          <w:rPrChange w:id="805" w:author="Jahic, Jasmin" w:date="2020-02-23T09:09:00Z">
            <w:rPr>
              <w:lang w:val="en-US"/>
            </w:rPr>
          </w:rPrChange>
        </w:rPr>
        <w:t>: An example of PPTAM test results.</w:t>
      </w:r>
    </w:p>
    <w:p w14:paraId="555F9297" w14:textId="77777777" w:rsidR="00C50255" w:rsidRPr="004A00D4" w:rsidRDefault="00C502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  <w:rPrChange w:id="806" w:author="Jahic, Jasmin" w:date="2020-02-23T09:09:00Z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GB"/>
            </w:rPr>
          </w:rPrChange>
        </w:rPr>
      </w:pPr>
      <w:r w:rsidRPr="004A00D4">
        <w:rPr>
          <w:lang w:val="en-GB"/>
        </w:rPr>
        <w:br w:type="page"/>
      </w:r>
    </w:p>
    <w:p w14:paraId="4E87921B" w14:textId="77777777" w:rsidR="00075E95" w:rsidRPr="004A00D4" w:rsidRDefault="00075E95" w:rsidP="00075E95">
      <w:pPr>
        <w:pStyle w:val="Heading1"/>
        <w:rPr>
          <w:lang w:val="en-GB"/>
          <w:rPrChange w:id="807" w:author="Jahic, Jasmin" w:date="2020-02-23T09:09:00Z">
            <w:rPr>
              <w:lang w:val="en-GB"/>
            </w:rPr>
          </w:rPrChange>
        </w:rPr>
      </w:pPr>
      <w:bookmarkStart w:id="808" w:name="_Toc33194987"/>
      <w:r w:rsidRPr="004A00D4">
        <w:rPr>
          <w:lang w:val="en-GB"/>
          <w:rPrChange w:id="809" w:author="Jahic, Jasmin" w:date="2020-02-23T09:09:00Z">
            <w:rPr>
              <w:lang w:val="en-GB"/>
            </w:rPr>
          </w:rPrChange>
        </w:rPr>
        <w:lastRenderedPageBreak/>
        <w:t>System Decomposition</w:t>
      </w:r>
      <w:bookmarkEnd w:id="808"/>
    </w:p>
    <w:p w14:paraId="41FCFB30" w14:textId="77777777" w:rsidR="00075E95" w:rsidRPr="004A00D4" w:rsidRDefault="00075E95" w:rsidP="00075E95">
      <w:pPr>
        <w:pStyle w:val="Heading2"/>
        <w:rPr>
          <w:lang w:val="en-GB"/>
          <w:rPrChange w:id="810" w:author="Jahic, Jasmin" w:date="2020-02-23T09:09:00Z">
            <w:rPr>
              <w:lang w:val="en-GB"/>
            </w:rPr>
          </w:rPrChange>
        </w:rPr>
      </w:pPr>
      <w:bookmarkStart w:id="811" w:name="_Toc33194988"/>
      <w:r w:rsidRPr="004A00D4">
        <w:rPr>
          <w:lang w:val="en-GB"/>
          <w:rPrChange w:id="812" w:author="Jahic, Jasmin" w:date="2020-02-23T09:09:00Z">
            <w:rPr>
              <w:lang w:val="en-GB"/>
            </w:rPr>
          </w:rPrChange>
        </w:rPr>
        <w:t>Functional View</w:t>
      </w:r>
      <w:bookmarkEnd w:id="811"/>
    </w:p>
    <w:p w14:paraId="213D3110" w14:textId="77777777" w:rsidR="002A0618" w:rsidRPr="004A00D4" w:rsidRDefault="002A0618" w:rsidP="002A0618">
      <w:pPr>
        <w:keepNext/>
        <w:rPr>
          <w:lang w:val="en-GB"/>
          <w:rPrChange w:id="813" w:author="Jahic, Jasmin" w:date="2020-02-23T09:09:00Z">
            <w:rPr/>
          </w:rPrChange>
        </w:rPr>
      </w:pPr>
      <w:r w:rsidRPr="004A00D4">
        <w:rPr>
          <w:lang w:val="en-GB"/>
          <w:rPrChange w:id="814" w:author="Jahic, Jasmin" w:date="2020-02-23T09:09:00Z">
            <w:rPr/>
          </w:rPrChange>
        </w:rPr>
        <w:object w:dxaOrig="20881" w:dyaOrig="3810" w14:anchorId="32BCFB27">
          <v:shape id="_x0000_i1028" type="#_x0000_t75" style="width:453.3pt;height:82.95pt" o:ole="">
            <v:imagedata r:id="rId13" o:title=""/>
          </v:shape>
          <o:OLEObject Type="Embed" ProgID="Visio.Drawing.15" ShapeID="_x0000_i1028" DrawAspect="Content" ObjectID="_1643954181" r:id="rId14"/>
        </w:object>
      </w:r>
    </w:p>
    <w:p w14:paraId="438FF75F" w14:textId="327DE8DB" w:rsidR="002A0618" w:rsidRPr="004A00D4" w:rsidRDefault="002A0618" w:rsidP="002A0618">
      <w:pPr>
        <w:pStyle w:val="Caption"/>
        <w:rPr>
          <w:lang w:val="en-GB"/>
          <w:rPrChange w:id="815" w:author="Jahic, Jasmin" w:date="2020-02-23T09:09:00Z">
            <w:rPr>
              <w:lang w:val="en-US"/>
            </w:rPr>
          </w:rPrChange>
        </w:rPr>
      </w:pPr>
      <w:bookmarkStart w:id="816" w:name="_Ref33111087"/>
      <w:r w:rsidRPr="004A00D4">
        <w:rPr>
          <w:lang w:val="en-GB"/>
          <w:rPrChange w:id="817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818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819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820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821" w:author="Jahic, Jasmin" w:date="2020-02-23T09:09:00Z">
            <w:rPr>
              <w:noProof/>
              <w:lang w:val="en-US"/>
            </w:rPr>
          </w:rPrChange>
        </w:rPr>
        <w:t>5</w:t>
      </w:r>
      <w:r w:rsidRPr="004A00D4">
        <w:rPr>
          <w:lang w:val="en-GB"/>
          <w:rPrChange w:id="822" w:author="Jahic, Jasmin" w:date="2020-02-23T09:09:00Z">
            <w:rPr/>
          </w:rPrChange>
        </w:rPr>
        <w:fldChar w:fldCharType="end"/>
      </w:r>
      <w:bookmarkEnd w:id="816"/>
      <w:r w:rsidRPr="004A00D4">
        <w:rPr>
          <w:lang w:val="en-GB"/>
          <w:rPrChange w:id="823" w:author="Jahic, Jasmin" w:date="2020-02-23T09:09:00Z">
            <w:rPr>
              <w:lang w:val="en-US"/>
            </w:rPr>
          </w:rPrChange>
        </w:rPr>
        <w:t>: Functional view of the PPTAM system.</w:t>
      </w:r>
    </w:p>
    <w:p w14:paraId="0511D913" w14:textId="4461059A" w:rsidR="002A0618" w:rsidRPr="004A00D4" w:rsidRDefault="003E1DEA" w:rsidP="002A0618">
      <w:pPr>
        <w:rPr>
          <w:lang w:val="en-GB"/>
          <w:rPrChange w:id="824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25" w:author="Jahic, Jasmin" w:date="2020-02-23T09:09:00Z">
            <w:rPr>
              <w:lang w:val="en-US"/>
            </w:rPr>
          </w:rPrChange>
        </w:rPr>
        <w:t>Functional components</w:t>
      </w:r>
      <w:r w:rsidR="00E02C2C" w:rsidRPr="004A00D4">
        <w:rPr>
          <w:lang w:val="en-GB"/>
          <w:rPrChange w:id="826" w:author="Jahic, Jasmin" w:date="2020-02-23T09:09:00Z">
            <w:rPr>
              <w:lang w:val="en-US"/>
            </w:rPr>
          </w:rPrChange>
        </w:rPr>
        <w:t xml:space="preserve"> comprising the PPTAM system</w:t>
      </w:r>
      <w:r w:rsidR="00053974" w:rsidRPr="004A00D4">
        <w:rPr>
          <w:lang w:val="en-GB"/>
          <w:rPrChange w:id="827" w:author="Jahic, Jasmin" w:date="2020-02-23T09:09:00Z">
            <w:rPr>
              <w:lang w:val="en-US"/>
            </w:rPr>
          </w:rPrChange>
        </w:rPr>
        <w:t xml:space="preserve"> (</w:t>
      </w:r>
      <w:r w:rsidR="00564D03" w:rsidRPr="004A00D4">
        <w:rPr>
          <w:lang w:val="en-GB"/>
          <w:rPrChange w:id="828" w:author="Jahic, Jasmin" w:date="2020-02-23T09:09:00Z">
            <w:rPr>
              <w:lang w:val="en-US"/>
            </w:rPr>
          </w:rPrChange>
        </w:rPr>
        <w:fldChar w:fldCharType="begin"/>
      </w:r>
      <w:r w:rsidR="00564D03" w:rsidRPr="004A00D4">
        <w:rPr>
          <w:lang w:val="en-GB"/>
          <w:rPrChange w:id="829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="00564D03" w:rsidRPr="004A00D4">
        <w:rPr>
          <w:lang w:val="en-GB"/>
          <w:rPrChange w:id="830" w:author="Jahic, Jasmin" w:date="2020-02-23T09:09:00Z">
            <w:rPr>
              <w:lang w:val="en-US"/>
            </w:rPr>
          </w:rPrChange>
        </w:rPr>
      </w:r>
      <w:r w:rsidR="00564D03" w:rsidRPr="004A00D4">
        <w:rPr>
          <w:lang w:val="en-GB"/>
          <w:rPrChange w:id="831" w:author="Jahic, Jasmin" w:date="2020-02-23T09:09:00Z">
            <w:rPr>
              <w:lang w:val="en-US"/>
            </w:rPr>
          </w:rPrChange>
        </w:rPr>
        <w:fldChar w:fldCharType="separate"/>
      </w:r>
      <w:r w:rsidR="00564D03" w:rsidRPr="004A00D4">
        <w:rPr>
          <w:lang w:val="en-GB"/>
          <w:rPrChange w:id="832" w:author="Jahic, Jasmin" w:date="2020-02-23T09:09:00Z">
            <w:rPr>
              <w:lang w:val="en-US"/>
            </w:rPr>
          </w:rPrChange>
        </w:rPr>
        <w:t xml:space="preserve">Figure </w:t>
      </w:r>
      <w:r w:rsidR="00564D03" w:rsidRPr="004A00D4">
        <w:rPr>
          <w:noProof/>
          <w:lang w:val="en-GB"/>
          <w:rPrChange w:id="833" w:author="Jahic, Jasmin" w:date="2020-02-23T09:09:00Z">
            <w:rPr>
              <w:noProof/>
              <w:lang w:val="en-US"/>
            </w:rPr>
          </w:rPrChange>
        </w:rPr>
        <w:t>4</w:t>
      </w:r>
      <w:r w:rsidR="00564D03" w:rsidRPr="004A00D4">
        <w:rPr>
          <w:lang w:val="en-GB"/>
          <w:rPrChange w:id="834" w:author="Jahic, Jasmin" w:date="2020-02-23T09:09:00Z">
            <w:rPr>
              <w:lang w:val="en-US"/>
            </w:rPr>
          </w:rPrChange>
        </w:rPr>
        <w:fldChar w:fldCharType="end"/>
      </w:r>
      <w:r w:rsidR="00053974" w:rsidRPr="004A00D4">
        <w:rPr>
          <w:lang w:val="en-GB"/>
          <w:rPrChange w:id="835" w:author="Jahic, Jasmin" w:date="2020-02-23T09:09:00Z">
            <w:rPr>
              <w:lang w:val="en-US"/>
            </w:rPr>
          </w:rPrChange>
        </w:rPr>
        <w:t>)</w:t>
      </w:r>
      <w:r w:rsidR="00564D03" w:rsidRPr="004A00D4">
        <w:rPr>
          <w:lang w:val="en-GB"/>
          <w:rPrChange w:id="836" w:author="Jahic, Jasmin" w:date="2020-02-23T09:09:00Z">
            <w:rPr>
              <w:lang w:val="en-US"/>
            </w:rPr>
          </w:rPrChange>
        </w:rPr>
        <w:t xml:space="preserve"> are</w:t>
      </w:r>
      <w:r w:rsidRPr="004A00D4">
        <w:rPr>
          <w:lang w:val="en-GB"/>
          <w:rPrChange w:id="837" w:author="Jahic, Jasmin" w:date="2020-02-23T09:09:00Z">
            <w:rPr>
              <w:lang w:val="en-US"/>
            </w:rPr>
          </w:rPrChange>
        </w:rPr>
        <w:t>:</w:t>
      </w:r>
    </w:p>
    <w:p w14:paraId="00E31B2F" w14:textId="646A8D2D" w:rsidR="00E14277" w:rsidRPr="004A00D4" w:rsidRDefault="00DD49A8" w:rsidP="00BF41DC">
      <w:pPr>
        <w:pStyle w:val="ListParagraph"/>
        <w:numPr>
          <w:ilvl w:val="0"/>
          <w:numId w:val="2"/>
        </w:numPr>
        <w:jc w:val="both"/>
        <w:rPr>
          <w:lang w:val="en-GB"/>
          <w:rPrChange w:id="83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39" w:author="Jahic, Jasmin" w:date="2020-02-23T09:09:00Z">
            <w:rPr>
              <w:lang w:val="en-US"/>
            </w:rPr>
          </w:rPrChange>
        </w:rPr>
        <w:t>Fab</w:t>
      </w:r>
      <w:r w:rsidR="003E1DEA" w:rsidRPr="004A00D4">
        <w:rPr>
          <w:lang w:val="en-GB"/>
          <w:rPrChange w:id="840" w:author="Jahic, Jasmin" w:date="2020-02-23T09:09:00Z">
            <w:rPr>
              <w:lang w:val="en-US"/>
            </w:rPr>
          </w:rPrChange>
        </w:rPr>
        <w:t>an Client (</w:t>
      </w:r>
      <w:r w:rsidR="003E1DEA" w:rsidRPr="004A00D4">
        <w:rPr>
          <w:i/>
          <w:lang w:val="en-GB"/>
          <w:rPrChange w:id="841" w:author="Jahic, Jasmin" w:date="2020-02-23T09:09:00Z">
            <w:rPr>
              <w:i/>
              <w:lang w:val="en-US"/>
            </w:rPr>
          </w:rPrChange>
        </w:rPr>
        <w:t>driver</w:t>
      </w:r>
      <w:r w:rsidR="004C22B0" w:rsidRPr="004A00D4">
        <w:rPr>
          <w:lang w:val="en-GB"/>
          <w:rPrChange w:id="842" w:author="Jahic, Jasmin" w:date="2020-02-23T09:09:00Z">
            <w:rPr>
              <w:lang w:val="en-US"/>
            </w:rPr>
          </w:rPrChange>
        </w:rPr>
        <w:t xml:space="preserve">, </w:t>
      </w:r>
      <w:r w:rsidR="00046338" w:rsidRPr="004A00D4">
        <w:rPr>
          <w:lang w:val="en-GB"/>
          <w:rPrChange w:id="843" w:author="Jahic, Jasmin" w:date="2020-02-23T09:09:00Z">
            <w:rPr>
              <w:lang w:val="en-US"/>
            </w:rPr>
          </w:rPrChange>
        </w:rPr>
        <w:fldChar w:fldCharType="begin"/>
      </w:r>
      <w:r w:rsidR="00046338" w:rsidRPr="004A00D4">
        <w:rPr>
          <w:lang w:val="en-GB"/>
          <w:rPrChange w:id="844" w:author="Jahic, Jasmin" w:date="2020-02-23T09:09:00Z">
            <w:rPr>
              <w:lang w:val="en-US"/>
            </w:rPr>
          </w:rPrChange>
        </w:rPr>
        <w:instrText xml:space="preserve"> REF _Ref33113329 \h </w:instrText>
      </w:r>
      <w:r w:rsidR="00046338" w:rsidRPr="004A00D4">
        <w:rPr>
          <w:lang w:val="en-GB"/>
          <w:rPrChange w:id="845" w:author="Jahic, Jasmin" w:date="2020-02-23T09:09:00Z">
            <w:rPr>
              <w:lang w:val="en-US"/>
            </w:rPr>
          </w:rPrChange>
        </w:rPr>
      </w:r>
      <w:r w:rsidR="00046338" w:rsidRPr="004A00D4">
        <w:rPr>
          <w:lang w:val="en-GB"/>
          <w:rPrChange w:id="846" w:author="Jahic, Jasmin" w:date="2020-02-23T09:09:00Z">
            <w:rPr>
              <w:lang w:val="en-US"/>
            </w:rPr>
          </w:rPrChange>
        </w:rPr>
        <w:fldChar w:fldCharType="separate"/>
      </w:r>
      <w:r w:rsidR="00046338" w:rsidRPr="004A00D4">
        <w:rPr>
          <w:lang w:val="en-GB"/>
          <w:rPrChange w:id="847" w:author="Jahic, Jasmin" w:date="2020-02-23T09:09:00Z">
            <w:rPr>
              <w:lang w:val="en-US"/>
            </w:rPr>
          </w:rPrChange>
        </w:rPr>
        <w:t xml:space="preserve">Figure </w:t>
      </w:r>
      <w:r w:rsidR="00046338" w:rsidRPr="004A00D4">
        <w:rPr>
          <w:noProof/>
          <w:lang w:val="en-GB"/>
          <w:rPrChange w:id="848" w:author="Jahic, Jasmin" w:date="2020-02-23T09:09:00Z">
            <w:rPr>
              <w:noProof/>
              <w:lang w:val="en-US"/>
            </w:rPr>
          </w:rPrChange>
        </w:rPr>
        <w:t>8</w:t>
      </w:r>
      <w:r w:rsidR="00046338" w:rsidRPr="004A00D4">
        <w:rPr>
          <w:lang w:val="en-GB"/>
          <w:rPrChange w:id="849" w:author="Jahic, Jasmin" w:date="2020-02-23T09:09:00Z">
            <w:rPr>
              <w:lang w:val="en-US"/>
            </w:rPr>
          </w:rPrChange>
        </w:rPr>
        <w:fldChar w:fldCharType="end"/>
      </w:r>
      <w:r w:rsidR="003E1DEA" w:rsidRPr="004A00D4">
        <w:rPr>
          <w:lang w:val="en-GB"/>
          <w:rPrChange w:id="850" w:author="Jahic, Jasmin" w:date="2020-02-23T09:09:00Z">
            <w:rPr>
              <w:lang w:val="en-US"/>
            </w:rPr>
          </w:rPrChange>
        </w:rPr>
        <w:t>)</w:t>
      </w:r>
      <w:r w:rsidR="00E14277" w:rsidRPr="004A00D4">
        <w:rPr>
          <w:lang w:val="en-GB"/>
          <w:rPrChange w:id="851" w:author="Jahic, Jasmin" w:date="2020-02-23T09:09:00Z">
            <w:rPr>
              <w:lang w:val="en-US"/>
            </w:rPr>
          </w:rPrChange>
        </w:rPr>
        <w:t>:</w:t>
      </w:r>
    </w:p>
    <w:p w14:paraId="006E2A60" w14:textId="77777777" w:rsidR="00E14277" w:rsidRPr="004A00D4" w:rsidRDefault="00E14277" w:rsidP="00E14277">
      <w:pPr>
        <w:pStyle w:val="ListParagraph"/>
        <w:numPr>
          <w:ilvl w:val="1"/>
          <w:numId w:val="2"/>
        </w:numPr>
        <w:jc w:val="both"/>
        <w:rPr>
          <w:lang w:val="en-GB"/>
          <w:rPrChange w:id="85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53" w:author="Jahic, Jasmin" w:date="2020-02-23T09:09:00Z">
            <w:rPr>
              <w:lang w:val="en-US"/>
            </w:rPr>
          </w:rPrChange>
        </w:rPr>
        <w:t>R</w:t>
      </w:r>
      <w:r w:rsidR="003E1DEA" w:rsidRPr="004A00D4">
        <w:rPr>
          <w:lang w:val="en-GB"/>
          <w:rPrChange w:id="854" w:author="Jahic, Jasmin" w:date="2020-02-23T09:09:00Z">
            <w:rPr>
              <w:lang w:val="en-US"/>
            </w:rPr>
          </w:rPrChange>
        </w:rPr>
        <w:t>esponsible for deploying tests to Faban Server</w:t>
      </w:r>
      <w:r w:rsidRPr="004A00D4">
        <w:rPr>
          <w:lang w:val="en-GB"/>
          <w:rPrChange w:id="855" w:author="Jahic, Jasmin" w:date="2020-02-23T09:09:00Z">
            <w:rPr>
              <w:lang w:val="en-US"/>
            </w:rPr>
          </w:rPrChange>
        </w:rPr>
        <w:t>.</w:t>
      </w:r>
    </w:p>
    <w:p w14:paraId="77973002" w14:textId="77777777" w:rsidR="00E14277" w:rsidRPr="004A00D4" w:rsidRDefault="00E14277" w:rsidP="00E14277">
      <w:pPr>
        <w:pStyle w:val="ListParagraph"/>
        <w:numPr>
          <w:ilvl w:val="1"/>
          <w:numId w:val="2"/>
        </w:numPr>
        <w:jc w:val="both"/>
        <w:rPr>
          <w:lang w:val="en-GB"/>
          <w:rPrChange w:id="856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57" w:author="Jahic, Jasmin" w:date="2020-02-23T09:09:00Z">
            <w:rPr>
              <w:lang w:val="en-US"/>
            </w:rPr>
          </w:rPrChange>
        </w:rPr>
        <w:t>S</w:t>
      </w:r>
      <w:r w:rsidR="003E1DEA" w:rsidRPr="004A00D4">
        <w:rPr>
          <w:lang w:val="en-GB"/>
          <w:rPrChange w:id="858" w:author="Jahic, Jasmin" w:date="2020-02-23T09:09:00Z">
            <w:rPr>
              <w:lang w:val="en-US"/>
            </w:rPr>
          </w:rPrChange>
        </w:rPr>
        <w:t>tarting the tests</w:t>
      </w:r>
      <w:r w:rsidRPr="004A00D4">
        <w:rPr>
          <w:lang w:val="en-GB"/>
          <w:rPrChange w:id="859" w:author="Jahic, Jasmin" w:date="2020-02-23T09:09:00Z">
            <w:rPr>
              <w:lang w:val="en-US"/>
            </w:rPr>
          </w:rPrChange>
        </w:rPr>
        <w:t xml:space="preserve"> on Faban Server.</w:t>
      </w:r>
    </w:p>
    <w:p w14:paraId="0B128E82" w14:textId="77777777" w:rsidR="00E14277" w:rsidRPr="004A00D4" w:rsidRDefault="00E14277" w:rsidP="00E14277">
      <w:pPr>
        <w:pStyle w:val="ListParagraph"/>
        <w:numPr>
          <w:ilvl w:val="1"/>
          <w:numId w:val="2"/>
        </w:numPr>
        <w:jc w:val="both"/>
        <w:rPr>
          <w:lang w:val="en-GB"/>
          <w:rPrChange w:id="860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61" w:author="Jahic, Jasmin" w:date="2020-02-23T09:09:00Z">
            <w:rPr>
              <w:lang w:val="en-US"/>
            </w:rPr>
          </w:rPrChange>
        </w:rPr>
        <w:t>G</w:t>
      </w:r>
      <w:r w:rsidR="003E1DEA" w:rsidRPr="004A00D4">
        <w:rPr>
          <w:lang w:val="en-GB"/>
          <w:rPrChange w:id="862" w:author="Jahic, Jasmin" w:date="2020-02-23T09:09:00Z">
            <w:rPr>
              <w:lang w:val="en-US"/>
            </w:rPr>
          </w:rPrChange>
        </w:rPr>
        <w:t xml:space="preserve">etting the diagnostic information </w:t>
      </w:r>
      <w:r w:rsidR="00CD06B8" w:rsidRPr="004A00D4">
        <w:rPr>
          <w:lang w:val="en-GB"/>
          <w:rPrChange w:id="863" w:author="Jahic, Jasmin" w:date="2020-02-23T09:09:00Z">
            <w:rPr>
              <w:lang w:val="en-US"/>
            </w:rPr>
          </w:rPrChange>
        </w:rPr>
        <w:t>of the Faban Server</w:t>
      </w:r>
    </w:p>
    <w:p w14:paraId="1E7E96E5" w14:textId="77777777" w:rsidR="00B41074" w:rsidRPr="004A00D4" w:rsidRDefault="00BF41DC" w:rsidP="00BF41DC">
      <w:pPr>
        <w:pStyle w:val="ListParagraph"/>
        <w:numPr>
          <w:ilvl w:val="0"/>
          <w:numId w:val="2"/>
        </w:numPr>
        <w:jc w:val="both"/>
        <w:rPr>
          <w:lang w:val="en-GB"/>
          <w:rPrChange w:id="864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65" w:author="Jahic, Jasmin" w:date="2020-02-23T09:09:00Z">
            <w:rPr>
              <w:lang w:val="en-US"/>
            </w:rPr>
          </w:rPrChange>
        </w:rPr>
        <w:t>Faban Server (</w:t>
      </w:r>
      <w:r w:rsidR="00CD06B8" w:rsidRPr="004A00D4">
        <w:rPr>
          <w:i/>
          <w:lang w:val="en-GB"/>
          <w:rPrChange w:id="866" w:author="Jahic, Jasmin" w:date="2020-02-23T09:09:00Z">
            <w:rPr>
              <w:i/>
              <w:lang w:val="en-US"/>
            </w:rPr>
          </w:rPrChange>
        </w:rPr>
        <w:t>test</w:t>
      </w:r>
      <w:r w:rsidRPr="004A00D4">
        <w:rPr>
          <w:lang w:val="en-GB"/>
          <w:rPrChange w:id="867" w:author="Jahic, Jasmin" w:date="2020-02-23T09:09:00Z">
            <w:rPr>
              <w:lang w:val="en-US"/>
            </w:rPr>
          </w:rPrChange>
        </w:rPr>
        <w:t>)</w:t>
      </w:r>
      <w:r w:rsidR="00B41074" w:rsidRPr="004A00D4">
        <w:rPr>
          <w:lang w:val="en-GB"/>
          <w:rPrChange w:id="868" w:author="Jahic, Jasmin" w:date="2020-02-23T09:09:00Z">
            <w:rPr>
              <w:lang w:val="en-US"/>
            </w:rPr>
          </w:rPrChange>
        </w:rPr>
        <w:t>:</w:t>
      </w:r>
    </w:p>
    <w:p w14:paraId="6B735363" w14:textId="77777777" w:rsidR="00B41074" w:rsidRPr="004A00D4" w:rsidRDefault="00B41074" w:rsidP="00B41074">
      <w:pPr>
        <w:pStyle w:val="ListParagraph"/>
        <w:numPr>
          <w:ilvl w:val="1"/>
          <w:numId w:val="2"/>
        </w:numPr>
        <w:jc w:val="both"/>
        <w:rPr>
          <w:lang w:val="en-GB"/>
          <w:rPrChange w:id="869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70" w:author="Jahic, Jasmin" w:date="2020-02-23T09:09:00Z">
            <w:rPr>
              <w:lang w:val="en-US"/>
            </w:rPr>
          </w:rPrChange>
        </w:rPr>
        <w:t>E</w:t>
      </w:r>
      <w:r w:rsidR="00CD06B8" w:rsidRPr="004A00D4">
        <w:rPr>
          <w:lang w:val="en-GB"/>
          <w:rPrChange w:id="871" w:author="Jahic, Jasmin" w:date="2020-02-23T09:09:00Z">
            <w:rPr>
              <w:lang w:val="en-US"/>
            </w:rPr>
          </w:rPrChange>
        </w:rPr>
        <w:t>xecutes deployed tests</w:t>
      </w:r>
      <w:r w:rsidRPr="004A00D4">
        <w:rPr>
          <w:lang w:val="en-GB"/>
          <w:rPrChange w:id="872" w:author="Jahic, Jasmin" w:date="2020-02-23T09:09:00Z">
            <w:rPr>
              <w:lang w:val="en-US"/>
            </w:rPr>
          </w:rPrChange>
        </w:rPr>
        <w:t>.</w:t>
      </w:r>
    </w:p>
    <w:p w14:paraId="4ADBF947" w14:textId="501A5E88" w:rsidR="00BF41DC" w:rsidRPr="004A00D4" w:rsidRDefault="00B41074" w:rsidP="00B41074">
      <w:pPr>
        <w:pStyle w:val="ListParagraph"/>
        <w:numPr>
          <w:ilvl w:val="1"/>
          <w:numId w:val="2"/>
        </w:numPr>
        <w:jc w:val="both"/>
        <w:rPr>
          <w:lang w:val="en-GB"/>
          <w:rPrChange w:id="873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74" w:author="Jahic, Jasmin" w:date="2020-02-23T09:09:00Z">
            <w:rPr>
              <w:lang w:val="en-US"/>
            </w:rPr>
          </w:rPrChange>
        </w:rPr>
        <w:t>R</w:t>
      </w:r>
      <w:commentRangeStart w:id="875"/>
      <w:r w:rsidR="00CD06B8" w:rsidRPr="004A00D4">
        <w:rPr>
          <w:lang w:val="en-GB"/>
          <w:rPrChange w:id="876" w:author="Jahic, Jasmin" w:date="2020-02-23T09:09:00Z">
            <w:rPr>
              <w:lang w:val="en-US"/>
            </w:rPr>
          </w:rPrChange>
        </w:rPr>
        <w:t xml:space="preserve">eturns test </w:t>
      </w:r>
      <w:r w:rsidR="005D0E2D" w:rsidRPr="004A00D4">
        <w:rPr>
          <w:lang w:val="en-GB"/>
          <w:rPrChange w:id="877" w:author="Jahic, Jasmin" w:date="2020-02-23T09:09:00Z">
            <w:rPr>
              <w:lang w:val="en-US"/>
            </w:rPr>
          </w:rPrChange>
        </w:rPr>
        <w:t>results to Faban Client</w:t>
      </w:r>
      <w:commentRangeEnd w:id="875"/>
      <w:r w:rsidR="005D0E2D" w:rsidRPr="004A00D4">
        <w:rPr>
          <w:rStyle w:val="CommentReference"/>
          <w:lang w:val="en-GB"/>
          <w:rPrChange w:id="878" w:author="Jahic, Jasmin" w:date="2020-02-23T09:09:00Z">
            <w:rPr>
              <w:rStyle w:val="CommentReference"/>
            </w:rPr>
          </w:rPrChange>
        </w:rPr>
        <w:commentReference w:id="875"/>
      </w:r>
      <w:r w:rsidR="005D0E2D" w:rsidRPr="004A00D4">
        <w:rPr>
          <w:lang w:val="en-GB"/>
          <w:rPrChange w:id="879" w:author="Jahic, Jasmin" w:date="2020-02-23T09:09:00Z">
            <w:rPr>
              <w:lang w:val="en-US"/>
            </w:rPr>
          </w:rPrChange>
        </w:rPr>
        <w:t>.</w:t>
      </w:r>
    </w:p>
    <w:p w14:paraId="26FB3036" w14:textId="09A7D479" w:rsidR="00E14277" w:rsidRPr="004A00D4" w:rsidRDefault="00E14277" w:rsidP="00E14277">
      <w:pPr>
        <w:jc w:val="both"/>
        <w:rPr>
          <w:lang w:val="en-GB"/>
          <w:rPrChange w:id="880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81" w:author="Jahic, Jasmin" w:date="2020-02-23T09:09:00Z">
            <w:rPr>
              <w:lang w:val="en-US"/>
            </w:rPr>
          </w:rPrChange>
        </w:rPr>
        <w:t xml:space="preserve">The communication between the </w:t>
      </w:r>
      <w:r w:rsidRPr="004A00D4">
        <w:rPr>
          <w:i/>
          <w:lang w:val="en-GB"/>
          <w:rPrChange w:id="882" w:author="Jahic, Jasmin" w:date="2020-02-23T09:09:00Z">
            <w:rPr>
              <w:i/>
              <w:lang w:val="en-US"/>
            </w:rPr>
          </w:rPrChange>
        </w:rPr>
        <w:t>driver</w:t>
      </w:r>
      <w:r w:rsidRPr="004A00D4">
        <w:rPr>
          <w:lang w:val="en-GB"/>
          <w:rPrChange w:id="883" w:author="Jahic, Jasmin" w:date="2020-02-23T09:09:00Z">
            <w:rPr>
              <w:lang w:val="en-US"/>
            </w:rPr>
          </w:rPrChange>
        </w:rPr>
        <w:t xml:space="preserve"> and the </w:t>
      </w:r>
      <w:r w:rsidRPr="004A00D4">
        <w:rPr>
          <w:i/>
          <w:lang w:val="en-GB"/>
          <w:rPrChange w:id="884" w:author="Jahic, Jasmin" w:date="2020-02-23T09:09:00Z">
            <w:rPr>
              <w:i/>
              <w:lang w:val="en-US"/>
            </w:rPr>
          </w:rPrChange>
        </w:rPr>
        <w:t>test</w:t>
      </w:r>
      <w:r w:rsidRPr="004A00D4">
        <w:rPr>
          <w:lang w:val="en-GB"/>
          <w:rPrChange w:id="885" w:author="Jahic, Jasmin" w:date="2020-02-23T09:09:00Z">
            <w:rPr>
              <w:lang w:val="en-US"/>
            </w:rPr>
          </w:rPrChange>
        </w:rPr>
        <w:t xml:space="preserve"> is performed via </w:t>
      </w:r>
      <w:r w:rsidR="00A357F6" w:rsidRPr="004A00D4">
        <w:rPr>
          <w:lang w:val="en-GB"/>
          <w:rPrChange w:id="886" w:author="Jahic, Jasmin" w:date="2020-02-23T09:09:00Z">
            <w:rPr>
              <w:lang w:val="en-US"/>
            </w:rPr>
          </w:rPrChange>
        </w:rPr>
        <w:t>h</w:t>
      </w:r>
      <w:r w:rsidRPr="004A00D4">
        <w:rPr>
          <w:lang w:val="en-GB"/>
          <w:rPrChange w:id="887" w:author="Jahic, Jasmin" w:date="2020-02-23T09:09:00Z">
            <w:rPr>
              <w:lang w:val="en-US"/>
            </w:rPr>
          </w:rPrChange>
        </w:rPr>
        <w:t>ttp requests and responses.</w:t>
      </w:r>
    </w:p>
    <w:p w14:paraId="48CD1226" w14:textId="29DFD8D8" w:rsidR="006E4301" w:rsidRPr="004A00D4" w:rsidRDefault="006E4301" w:rsidP="006E4301">
      <w:pPr>
        <w:rPr>
          <w:lang w:val="en-GB"/>
          <w:rPrChange w:id="88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89" w:author="Jahic, Jasmin" w:date="2020-02-23T09:09:00Z">
            <w:rPr>
              <w:lang w:val="en-US"/>
            </w:rPr>
          </w:rPrChange>
        </w:rPr>
        <w:t>Functional components comprising the Web interface (</w:t>
      </w:r>
      <w:r w:rsidRPr="004A00D4">
        <w:rPr>
          <w:highlight w:val="yellow"/>
          <w:lang w:val="en-GB"/>
          <w:rPrChange w:id="890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891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892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893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894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895" w:author="Jahic, Jasmin" w:date="2020-02-23T09:09:00Z">
            <w:rPr>
              <w:lang w:val="en-US"/>
            </w:rPr>
          </w:rPrChange>
        </w:rPr>
        <w:t>) are:</w:t>
      </w:r>
    </w:p>
    <w:p w14:paraId="7E3E162A" w14:textId="77777777" w:rsidR="006E4301" w:rsidRPr="004A00D4" w:rsidRDefault="006E4301" w:rsidP="006E4301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896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897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76FB094F" w14:textId="12CCC362" w:rsidR="006E4301" w:rsidRPr="004A00D4" w:rsidRDefault="006E4301" w:rsidP="006E4301">
      <w:pPr>
        <w:rPr>
          <w:lang w:val="en-GB"/>
          <w:rPrChange w:id="89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899" w:author="Jahic, Jasmin" w:date="2020-02-23T09:09:00Z">
            <w:rPr>
              <w:lang w:val="en-US"/>
            </w:rPr>
          </w:rPrChange>
        </w:rPr>
        <w:t>Functional components comprising the Parser (</w:t>
      </w:r>
      <w:r w:rsidRPr="004A00D4">
        <w:rPr>
          <w:highlight w:val="yellow"/>
          <w:lang w:val="en-GB"/>
          <w:rPrChange w:id="900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901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902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903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904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905" w:author="Jahic, Jasmin" w:date="2020-02-23T09:09:00Z">
            <w:rPr>
              <w:lang w:val="en-US"/>
            </w:rPr>
          </w:rPrChange>
        </w:rPr>
        <w:t>) are:</w:t>
      </w:r>
    </w:p>
    <w:p w14:paraId="17A11E9A" w14:textId="77777777" w:rsidR="006E4301" w:rsidRPr="004A00D4" w:rsidRDefault="006E4301" w:rsidP="006E4301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906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907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1B1FBA03" w14:textId="13CA1BB5" w:rsidR="006E4301" w:rsidRPr="004A00D4" w:rsidRDefault="006E4301" w:rsidP="006E4301">
      <w:pPr>
        <w:rPr>
          <w:lang w:val="en-GB"/>
          <w:rPrChange w:id="90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909" w:author="Jahic, Jasmin" w:date="2020-02-23T09:09:00Z">
            <w:rPr>
              <w:lang w:val="en-US"/>
            </w:rPr>
          </w:rPrChange>
        </w:rPr>
        <w:t>Functional components comprising the Analyzer (</w:t>
      </w:r>
      <w:r w:rsidRPr="004A00D4">
        <w:rPr>
          <w:highlight w:val="yellow"/>
          <w:lang w:val="en-GB"/>
          <w:rPrChange w:id="910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911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912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913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914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915" w:author="Jahic, Jasmin" w:date="2020-02-23T09:09:00Z">
            <w:rPr>
              <w:lang w:val="en-US"/>
            </w:rPr>
          </w:rPrChange>
        </w:rPr>
        <w:t>) are:</w:t>
      </w:r>
    </w:p>
    <w:p w14:paraId="2B2FC42E" w14:textId="77777777" w:rsidR="006E4301" w:rsidRPr="004A00D4" w:rsidRDefault="006E4301" w:rsidP="006E4301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916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917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2DC2997D" w14:textId="77777777" w:rsidR="00E14277" w:rsidRPr="004A00D4" w:rsidRDefault="00E14277" w:rsidP="00E14277">
      <w:pPr>
        <w:jc w:val="both"/>
        <w:rPr>
          <w:lang w:val="en-GB"/>
          <w:rPrChange w:id="918" w:author="Jahic, Jasmin" w:date="2020-02-23T09:09:00Z">
            <w:rPr>
              <w:lang w:val="en-US"/>
            </w:rPr>
          </w:rPrChange>
        </w:rPr>
      </w:pPr>
    </w:p>
    <w:p w14:paraId="73F6E73D" w14:textId="1D57DB7D" w:rsidR="00075E95" w:rsidRPr="004A00D4" w:rsidRDefault="00075E95" w:rsidP="00075E95">
      <w:pPr>
        <w:pStyle w:val="Heading2"/>
        <w:rPr>
          <w:lang w:val="en-GB"/>
          <w:rPrChange w:id="919" w:author="Jahic, Jasmin" w:date="2020-02-23T09:09:00Z">
            <w:rPr>
              <w:lang w:val="en-GB"/>
            </w:rPr>
          </w:rPrChange>
        </w:rPr>
      </w:pPr>
      <w:bookmarkStart w:id="920" w:name="_Toc33194989"/>
      <w:r w:rsidRPr="004A00D4">
        <w:rPr>
          <w:lang w:val="en-GB"/>
        </w:rPr>
        <w:t>Functional Data</w:t>
      </w:r>
      <w:bookmarkEnd w:id="920"/>
    </w:p>
    <w:p w14:paraId="11456538" w14:textId="7A50F82E" w:rsidR="00C1751D" w:rsidRPr="004A00D4" w:rsidRDefault="00C1751D" w:rsidP="00C1751D">
      <w:pPr>
        <w:rPr>
          <w:lang w:val="en-GB"/>
          <w:rPrChange w:id="921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22" w:author="Jahic, Jasmin" w:date="2020-02-23T09:09:00Z">
            <w:rPr>
              <w:lang w:val="en-GB"/>
            </w:rPr>
          </w:rPrChange>
        </w:rPr>
        <w:t xml:space="preserve">Inputs for the </w:t>
      </w:r>
      <w:r w:rsidR="004042D8" w:rsidRPr="004A00D4">
        <w:rPr>
          <w:lang w:val="en-GB"/>
          <w:rPrChange w:id="923" w:author="Jahic, Jasmin" w:date="2020-02-23T09:09:00Z">
            <w:rPr>
              <w:lang w:val="en-GB"/>
            </w:rPr>
          </w:rPrChange>
        </w:rPr>
        <w:t>Faban Client (</w:t>
      </w:r>
      <w:r w:rsidR="004042D8" w:rsidRPr="004A00D4">
        <w:rPr>
          <w:i/>
          <w:lang w:val="en-GB"/>
          <w:rPrChange w:id="924" w:author="Jahic, Jasmin" w:date="2020-02-23T09:09:00Z">
            <w:rPr>
              <w:i/>
              <w:lang w:val="en-GB"/>
            </w:rPr>
          </w:rPrChange>
        </w:rPr>
        <w:t>driver</w:t>
      </w:r>
      <w:r w:rsidR="004042D8" w:rsidRPr="004A00D4">
        <w:rPr>
          <w:lang w:val="en-GB"/>
          <w:rPrChange w:id="925" w:author="Jahic, Jasmin" w:date="2020-02-23T09:09:00Z">
            <w:rPr>
              <w:lang w:val="en-GB"/>
            </w:rPr>
          </w:rPrChange>
        </w:rPr>
        <w:t>)</w:t>
      </w:r>
      <w:r w:rsidRPr="004A00D4">
        <w:rPr>
          <w:lang w:val="en-GB"/>
          <w:rPrChange w:id="926" w:author="Jahic, Jasmin" w:date="2020-02-23T09:09:00Z">
            <w:rPr>
              <w:lang w:val="en-GB"/>
            </w:rPr>
          </w:rPrChange>
        </w:rPr>
        <w:t xml:space="preserve"> are:</w:t>
      </w:r>
    </w:p>
    <w:p w14:paraId="3044C30F" w14:textId="2F2CB2E4" w:rsidR="00C1751D" w:rsidRPr="004A00D4" w:rsidRDefault="00C822F9" w:rsidP="00C1751D">
      <w:pPr>
        <w:pStyle w:val="ListParagraph"/>
        <w:numPr>
          <w:ilvl w:val="0"/>
          <w:numId w:val="3"/>
        </w:numPr>
        <w:rPr>
          <w:highlight w:val="yellow"/>
          <w:lang w:val="en-GB"/>
          <w:rPrChange w:id="927" w:author="Jahic, Jasmin" w:date="2020-02-23T09:09:00Z">
            <w:rPr>
              <w:highlight w:val="yellow"/>
              <w:lang w:val="en-GB"/>
            </w:rPr>
          </w:rPrChange>
        </w:rPr>
      </w:pPr>
      <w:r w:rsidRPr="004A00D4">
        <w:rPr>
          <w:highlight w:val="yellow"/>
          <w:lang w:val="en-GB"/>
          <w:rPrChange w:id="928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8FBDCCE" w14:textId="025322EE" w:rsidR="00C1751D" w:rsidRPr="004A00D4" w:rsidRDefault="00C1751D" w:rsidP="00C1751D">
      <w:pPr>
        <w:rPr>
          <w:lang w:val="en-GB"/>
          <w:rPrChange w:id="92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30" w:author="Jahic, Jasmin" w:date="2020-02-23T09:09:00Z">
            <w:rPr>
              <w:lang w:val="en-GB"/>
            </w:rPr>
          </w:rPrChange>
        </w:rPr>
        <w:t xml:space="preserve">Outputs of </w:t>
      </w:r>
      <w:r w:rsidR="00C46CD8" w:rsidRPr="004A00D4">
        <w:rPr>
          <w:lang w:val="en-GB"/>
          <w:rPrChange w:id="931" w:author="Jahic, Jasmin" w:date="2020-02-23T09:09:00Z">
            <w:rPr>
              <w:lang w:val="en-GB"/>
            </w:rPr>
          </w:rPrChange>
        </w:rPr>
        <w:t>Faban Client (</w:t>
      </w:r>
      <w:r w:rsidR="00C46CD8" w:rsidRPr="004A00D4">
        <w:rPr>
          <w:i/>
          <w:lang w:val="en-GB"/>
          <w:rPrChange w:id="932" w:author="Jahic, Jasmin" w:date="2020-02-23T09:09:00Z">
            <w:rPr>
              <w:i/>
              <w:lang w:val="en-GB"/>
            </w:rPr>
          </w:rPrChange>
        </w:rPr>
        <w:t>driver</w:t>
      </w:r>
      <w:r w:rsidR="00C46CD8" w:rsidRPr="004A00D4">
        <w:rPr>
          <w:lang w:val="en-GB"/>
          <w:rPrChange w:id="933" w:author="Jahic, Jasmin" w:date="2020-02-23T09:09:00Z">
            <w:rPr>
              <w:lang w:val="en-GB"/>
            </w:rPr>
          </w:rPrChange>
        </w:rPr>
        <w:t>) are:</w:t>
      </w:r>
    </w:p>
    <w:p w14:paraId="5152BA2E" w14:textId="52C87D35" w:rsidR="00C1751D" w:rsidRPr="004A00D4" w:rsidRDefault="00EB08E1" w:rsidP="00C1751D">
      <w:pPr>
        <w:pStyle w:val="ListParagraph"/>
        <w:numPr>
          <w:ilvl w:val="0"/>
          <w:numId w:val="5"/>
        </w:numPr>
        <w:rPr>
          <w:lang w:val="en-GB"/>
          <w:rPrChange w:id="93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35" w:author="Jahic, Jasmin" w:date="2020-02-23T09:09:00Z">
            <w:rPr>
              <w:lang w:val="en-GB"/>
            </w:rPr>
          </w:rPrChange>
        </w:rPr>
        <w:t>Deploy command</w:t>
      </w:r>
      <w:r w:rsidR="00C1751D" w:rsidRPr="004A00D4">
        <w:rPr>
          <w:lang w:val="en-GB"/>
          <w:rPrChange w:id="936" w:author="Jahic, Jasmin" w:date="2020-02-23T09:09:00Z">
            <w:rPr>
              <w:lang w:val="en-GB"/>
            </w:rPr>
          </w:rPrChange>
        </w:rPr>
        <w:t xml:space="preserve"> (</w:t>
      </w:r>
      <w:r w:rsidR="00665196" w:rsidRPr="004A00D4">
        <w:rPr>
          <w:lang w:val="en-GB"/>
        </w:rPr>
        <w:fldChar w:fldCharType="begin"/>
      </w:r>
      <w:r w:rsidR="00665196" w:rsidRPr="004A00D4">
        <w:rPr>
          <w:lang w:val="en-GB"/>
          <w:rPrChange w:id="937" w:author="Jahic, Jasmin" w:date="2020-02-23T09:09:00Z">
            <w:rPr>
              <w:lang w:val="en-GB"/>
            </w:rPr>
          </w:rPrChange>
        </w:rPr>
        <w:instrText xml:space="preserve"> REF _Ref33115958 \h </w:instrText>
      </w:r>
      <w:r w:rsidR="00665196" w:rsidRPr="004A00D4">
        <w:rPr>
          <w:lang w:val="en-GB"/>
          <w:rPrChange w:id="938" w:author="Jahic, Jasmin" w:date="2020-02-23T09:09:00Z">
            <w:rPr>
              <w:lang w:val="en-GB"/>
            </w:rPr>
          </w:rPrChange>
        </w:rPr>
      </w:r>
      <w:r w:rsidR="00665196" w:rsidRPr="004A00D4">
        <w:rPr>
          <w:lang w:val="en-GB"/>
          <w:rPrChange w:id="939" w:author="Jahic, Jasmin" w:date="2020-02-23T09:09:00Z">
            <w:rPr>
              <w:lang w:val="en-GB"/>
            </w:rPr>
          </w:rPrChange>
        </w:rPr>
        <w:fldChar w:fldCharType="separate"/>
      </w:r>
      <w:r w:rsidR="00665196" w:rsidRPr="004A00D4">
        <w:rPr>
          <w:lang w:val="en-GB"/>
          <w:rPrChange w:id="940" w:author="Jahic, Jasmin" w:date="2020-02-23T09:09:00Z">
            <w:rPr>
              <w:lang w:val="en-US"/>
            </w:rPr>
          </w:rPrChange>
        </w:rPr>
        <w:t xml:space="preserve">Figure </w:t>
      </w:r>
      <w:r w:rsidR="00665196" w:rsidRPr="004A00D4">
        <w:rPr>
          <w:noProof/>
          <w:lang w:val="en-GB"/>
          <w:rPrChange w:id="941" w:author="Jahic, Jasmin" w:date="2020-02-23T09:09:00Z">
            <w:rPr>
              <w:noProof/>
              <w:lang w:val="en-US"/>
            </w:rPr>
          </w:rPrChange>
        </w:rPr>
        <w:t>6</w:t>
      </w:r>
      <w:r w:rsidR="00665196" w:rsidRPr="004A00D4">
        <w:rPr>
          <w:lang w:val="en-GB"/>
          <w:rPrChange w:id="942" w:author="Jahic, Jasmin" w:date="2020-02-23T09:09:00Z">
            <w:rPr>
              <w:lang w:val="en-GB"/>
            </w:rPr>
          </w:rPrChange>
        </w:rPr>
        <w:fldChar w:fldCharType="end"/>
      </w:r>
      <w:r w:rsidR="00C1751D" w:rsidRPr="004A00D4">
        <w:rPr>
          <w:lang w:val="en-GB"/>
        </w:rPr>
        <w:t>) with the following parameters:</w:t>
      </w:r>
    </w:p>
    <w:p w14:paraId="225D0FBA" w14:textId="00510FA1" w:rsidR="001A417F" w:rsidRPr="004A00D4" w:rsidRDefault="001A417F" w:rsidP="001A417F">
      <w:pPr>
        <w:pStyle w:val="ListParagraph"/>
        <w:numPr>
          <w:ilvl w:val="1"/>
          <w:numId w:val="5"/>
        </w:numPr>
        <w:rPr>
          <w:lang w:val="en-GB"/>
          <w:rPrChange w:id="94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44" w:author="Jahic, Jasmin" w:date="2020-02-23T09:09:00Z">
            <w:rPr>
              <w:lang w:val="en-GB"/>
            </w:rPr>
          </w:rPrChange>
        </w:rPr>
        <w:t xml:space="preserve">Test ID - </w:t>
      </w:r>
      <w:r w:rsidRPr="004A00D4">
        <w:rPr>
          <w:highlight w:val="yellow"/>
          <w:lang w:val="en-GB"/>
          <w:rPrChange w:id="945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673126CA" w14:textId="0CF6B539" w:rsidR="001A417F" w:rsidRPr="004A00D4" w:rsidRDefault="001A417F" w:rsidP="001A417F">
      <w:pPr>
        <w:pStyle w:val="ListParagraph"/>
        <w:numPr>
          <w:ilvl w:val="1"/>
          <w:numId w:val="5"/>
        </w:numPr>
        <w:rPr>
          <w:lang w:val="en-GB"/>
          <w:rPrChange w:id="94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47" w:author="Jahic, Jasmin" w:date="2020-02-23T09:09:00Z">
            <w:rPr>
              <w:lang w:val="en-GB"/>
            </w:rPr>
          </w:rPrChange>
        </w:rPr>
        <w:t xml:space="preserve">Driver - </w:t>
      </w:r>
      <w:r w:rsidRPr="004A00D4">
        <w:rPr>
          <w:highlight w:val="yellow"/>
          <w:lang w:val="en-GB"/>
          <w:rPrChange w:id="948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63A9F384" w14:textId="7499A826" w:rsidR="001A417F" w:rsidRPr="004A00D4" w:rsidRDefault="001A417F" w:rsidP="001A417F">
      <w:pPr>
        <w:pStyle w:val="ListParagraph"/>
        <w:numPr>
          <w:ilvl w:val="1"/>
          <w:numId w:val="5"/>
        </w:numPr>
        <w:rPr>
          <w:lang w:val="en-GB"/>
          <w:rPrChange w:id="94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50" w:author="Jahic, Jasmin" w:date="2020-02-23T09:09:00Z">
            <w:rPr>
              <w:lang w:val="en-GB"/>
            </w:rPr>
          </w:rPrChange>
        </w:rPr>
        <w:t xml:space="preserve">Driver configuration - </w:t>
      </w:r>
      <w:r w:rsidRPr="004A00D4">
        <w:rPr>
          <w:highlight w:val="yellow"/>
          <w:lang w:val="en-GB"/>
          <w:rPrChange w:id="951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4E8C1304" w14:textId="70782CE6" w:rsidR="00C1751D" w:rsidRPr="004A00D4" w:rsidRDefault="001A417F" w:rsidP="001A417F">
      <w:pPr>
        <w:pStyle w:val="ListParagraph"/>
        <w:numPr>
          <w:ilvl w:val="1"/>
          <w:numId w:val="5"/>
        </w:numPr>
        <w:rPr>
          <w:lang w:val="en-GB"/>
          <w:rPrChange w:id="952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53" w:author="Jahic, Jasmin" w:date="2020-02-23T09:09:00Z">
            <w:rPr>
              <w:lang w:val="en-GB"/>
            </w:rPr>
          </w:rPrChange>
        </w:rPr>
        <w:t xml:space="preserve">Docker file - </w:t>
      </w:r>
      <w:r w:rsidRPr="004A00D4">
        <w:rPr>
          <w:highlight w:val="yellow"/>
          <w:lang w:val="en-GB"/>
          <w:rPrChange w:id="954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11A367C6" w14:textId="17623B6F" w:rsidR="00665196" w:rsidRPr="004A00D4" w:rsidRDefault="00665196" w:rsidP="00665196">
      <w:pPr>
        <w:pStyle w:val="ListParagraph"/>
        <w:numPr>
          <w:ilvl w:val="0"/>
          <w:numId w:val="5"/>
        </w:numPr>
        <w:rPr>
          <w:lang w:val="en-GB"/>
          <w:rPrChange w:id="955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56" w:author="Jahic, Jasmin" w:date="2020-02-23T09:09:00Z">
            <w:rPr>
              <w:lang w:val="en-GB"/>
            </w:rPr>
          </w:rPrChange>
        </w:rPr>
        <w:t>Test status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957" w:author="Jahic, Jasmin" w:date="2020-02-23T09:09:00Z">
            <w:rPr>
              <w:lang w:val="en-GB"/>
            </w:rPr>
          </w:rPrChange>
        </w:rPr>
        <w:instrText xml:space="preserve"> REF _Ref33115958 \h </w:instrText>
      </w:r>
      <w:r w:rsidRPr="004A00D4">
        <w:rPr>
          <w:lang w:val="en-GB"/>
          <w:rPrChange w:id="958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959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960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961" w:author="Jahic, Jasmin" w:date="2020-02-23T09:09:00Z">
            <w:rPr>
              <w:noProof/>
              <w:lang w:val="en-US"/>
            </w:rPr>
          </w:rPrChange>
        </w:rPr>
        <w:t>6</w:t>
      </w:r>
      <w:r w:rsidRPr="004A00D4">
        <w:rPr>
          <w:lang w:val="en-GB"/>
          <w:rPrChange w:id="962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>) with the following parameters:</w:t>
      </w:r>
    </w:p>
    <w:p w14:paraId="4D5F5ACE" w14:textId="1EF35F71" w:rsidR="00665196" w:rsidRPr="004A00D4" w:rsidRDefault="00665196" w:rsidP="00665196">
      <w:pPr>
        <w:pStyle w:val="ListParagraph"/>
        <w:numPr>
          <w:ilvl w:val="1"/>
          <w:numId w:val="5"/>
        </w:numPr>
        <w:rPr>
          <w:lang w:val="en-GB"/>
          <w:rPrChange w:id="96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64" w:author="Jahic, Jasmin" w:date="2020-02-23T09:09:00Z">
            <w:rPr>
              <w:lang w:val="en-GB"/>
            </w:rPr>
          </w:rPrChange>
        </w:rPr>
        <w:t xml:space="preserve">Duration - </w:t>
      </w:r>
      <w:r w:rsidRPr="004A00D4">
        <w:rPr>
          <w:highlight w:val="yellow"/>
          <w:lang w:val="en-GB"/>
          <w:rPrChange w:id="965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36407CAE" w14:textId="060721CF" w:rsidR="00E24CD6" w:rsidRPr="004A00D4" w:rsidRDefault="00E24CD6" w:rsidP="00E24CD6">
      <w:pPr>
        <w:pStyle w:val="ListParagraph"/>
        <w:numPr>
          <w:ilvl w:val="0"/>
          <w:numId w:val="5"/>
        </w:numPr>
        <w:rPr>
          <w:lang w:val="en-GB"/>
          <w:rPrChange w:id="96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67" w:author="Jahic, Jasmin" w:date="2020-02-23T09:09:00Z">
            <w:rPr>
              <w:lang w:val="en-GB"/>
            </w:rPr>
          </w:rPrChange>
        </w:rPr>
        <w:t>Undeploy command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968" w:author="Jahic, Jasmin" w:date="2020-02-23T09:09:00Z">
            <w:rPr>
              <w:lang w:val="en-GB"/>
            </w:rPr>
          </w:rPrChange>
        </w:rPr>
        <w:instrText xml:space="preserve"> REF _Ref33115958 \h </w:instrText>
      </w:r>
      <w:r w:rsidRPr="004A00D4">
        <w:rPr>
          <w:lang w:val="en-GB"/>
          <w:rPrChange w:id="969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970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971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972" w:author="Jahic, Jasmin" w:date="2020-02-23T09:09:00Z">
            <w:rPr>
              <w:noProof/>
              <w:lang w:val="en-US"/>
            </w:rPr>
          </w:rPrChange>
        </w:rPr>
        <w:t>6</w:t>
      </w:r>
      <w:r w:rsidRPr="004A00D4">
        <w:rPr>
          <w:lang w:val="en-GB"/>
          <w:rPrChange w:id="973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>) with the following parameters:</w:t>
      </w:r>
    </w:p>
    <w:p w14:paraId="79A1261F" w14:textId="62288A0F" w:rsidR="00E24CD6" w:rsidRPr="004A00D4" w:rsidRDefault="00E24CD6" w:rsidP="00E24CD6">
      <w:pPr>
        <w:pStyle w:val="ListParagraph"/>
        <w:numPr>
          <w:ilvl w:val="1"/>
          <w:numId w:val="5"/>
        </w:numPr>
        <w:rPr>
          <w:lang w:val="en-GB"/>
          <w:rPrChange w:id="97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975" w:author="Jahic, Jasmin" w:date="2020-02-23T09:09:00Z">
            <w:rPr>
              <w:lang w:val="en-GB"/>
            </w:rPr>
          </w:rPrChange>
        </w:rPr>
        <w:t xml:space="preserve">Test ID - </w:t>
      </w:r>
      <w:r w:rsidRPr="004A00D4">
        <w:rPr>
          <w:highlight w:val="yellow"/>
          <w:lang w:val="en-GB"/>
          <w:rPrChange w:id="976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5A8C914" w14:textId="77777777" w:rsidR="007B0249" w:rsidRPr="004A00D4" w:rsidRDefault="007B0249" w:rsidP="007B0249">
      <w:pPr>
        <w:keepNext/>
        <w:rPr>
          <w:lang w:val="en-GB"/>
          <w:rPrChange w:id="977" w:author="Jahic, Jasmin" w:date="2020-02-23T09:09:00Z">
            <w:rPr>
              <w:lang w:val="en-US"/>
            </w:rPr>
          </w:rPrChange>
        </w:rPr>
      </w:pPr>
      <w:r w:rsidRPr="004A00D4">
        <w:rPr>
          <w:noProof/>
          <w:lang w:val="en-GB" w:eastAsia="de-DE"/>
          <w:rPrChange w:id="978" w:author="Jahic, Jasmin" w:date="2020-02-23T09:09:00Z">
            <w:rPr>
              <w:noProof/>
              <w:lang w:eastAsia="de-DE"/>
            </w:rPr>
          </w:rPrChange>
        </w:rPr>
        <w:lastRenderedPageBreak/>
        <w:drawing>
          <wp:inline distT="0" distB="0" distL="0" distR="0" wp14:anchorId="200D36CF" wp14:editId="35FC685C">
            <wp:extent cx="576072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E573" w14:textId="0B76AE41" w:rsidR="007B0249" w:rsidRPr="004A00D4" w:rsidRDefault="007B0249" w:rsidP="007B0249">
      <w:pPr>
        <w:pStyle w:val="Caption"/>
        <w:rPr>
          <w:lang w:val="en-GB"/>
        </w:rPr>
      </w:pPr>
      <w:bookmarkStart w:id="979" w:name="_Ref33115958"/>
      <w:r w:rsidRPr="004A00D4">
        <w:rPr>
          <w:lang w:val="en-GB"/>
          <w:rPrChange w:id="980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981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982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983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984" w:author="Jahic, Jasmin" w:date="2020-02-23T09:09:00Z">
            <w:rPr>
              <w:noProof/>
              <w:lang w:val="en-US"/>
            </w:rPr>
          </w:rPrChange>
        </w:rPr>
        <w:t>6</w:t>
      </w:r>
      <w:r w:rsidRPr="004A00D4">
        <w:rPr>
          <w:lang w:val="en-GB"/>
          <w:rPrChange w:id="985" w:author="Jahic, Jasmin" w:date="2020-02-23T09:09:00Z">
            <w:rPr/>
          </w:rPrChange>
        </w:rPr>
        <w:fldChar w:fldCharType="end"/>
      </w:r>
      <w:bookmarkEnd w:id="979"/>
      <w:r w:rsidRPr="004A00D4">
        <w:rPr>
          <w:lang w:val="en-GB"/>
          <w:rPrChange w:id="986" w:author="Jahic, Jasmin" w:date="2020-02-23T09:09:00Z">
            <w:rPr>
              <w:lang w:val="en-US"/>
            </w:rPr>
          </w:rPrChange>
        </w:rPr>
        <w:t>: Functional data - HTTP commands between Faban Client and Faban Server</w:t>
      </w:r>
    </w:p>
    <w:p w14:paraId="6ABB59EC" w14:textId="23998005" w:rsidR="003A085C" w:rsidRPr="004A00D4" w:rsidRDefault="00C9371D" w:rsidP="003A085C">
      <w:pPr>
        <w:pStyle w:val="Heading2"/>
        <w:rPr>
          <w:lang w:val="en-GB"/>
          <w:rPrChange w:id="987" w:author="Jahic, Jasmin" w:date="2020-02-23T09:09:00Z">
            <w:rPr>
              <w:lang w:val="en-GB"/>
            </w:rPr>
          </w:rPrChange>
        </w:rPr>
      </w:pPr>
      <w:bookmarkStart w:id="988" w:name="_Toc33194990"/>
      <w:r w:rsidRPr="004A00D4">
        <w:rPr>
          <w:lang w:val="en-GB"/>
          <w:rPrChange w:id="989" w:author="Jahic, Jasmin" w:date="2020-02-23T09:09:00Z">
            <w:rPr>
              <w:lang w:val="en-GB"/>
            </w:rPr>
          </w:rPrChange>
        </w:rPr>
        <w:t xml:space="preserve">Functional </w:t>
      </w:r>
      <w:r w:rsidR="003A085C" w:rsidRPr="004A00D4">
        <w:rPr>
          <w:lang w:val="en-GB"/>
          <w:rPrChange w:id="990" w:author="Jahic, Jasmin" w:date="2020-02-23T09:09:00Z">
            <w:rPr>
              <w:lang w:val="en-GB"/>
            </w:rPr>
          </w:rPrChange>
        </w:rPr>
        <w:t>Sequence Diagram</w:t>
      </w:r>
      <w:r w:rsidR="006D013C" w:rsidRPr="004A00D4">
        <w:rPr>
          <w:lang w:val="en-GB"/>
          <w:rPrChange w:id="991" w:author="Jahic, Jasmin" w:date="2020-02-23T09:09:00Z">
            <w:rPr>
              <w:lang w:val="en-GB"/>
            </w:rPr>
          </w:rPrChange>
        </w:rPr>
        <w:t>s</w:t>
      </w:r>
      <w:bookmarkEnd w:id="988"/>
    </w:p>
    <w:p w14:paraId="2F4A6F9E" w14:textId="77777777" w:rsidR="007B0249" w:rsidRPr="004A00D4" w:rsidRDefault="007B0249" w:rsidP="007B0249">
      <w:pPr>
        <w:rPr>
          <w:lang w:val="en-GB"/>
          <w:rPrChange w:id="992" w:author="Jahic, Jasmin" w:date="2020-02-23T09:09:00Z">
            <w:rPr>
              <w:lang w:val="en-GB"/>
            </w:rPr>
          </w:rPrChange>
        </w:rPr>
      </w:pPr>
    </w:p>
    <w:p w14:paraId="1083583C" w14:textId="4C58C578" w:rsidR="009C3C7A" w:rsidRPr="004A00D4" w:rsidRDefault="00075E95" w:rsidP="009C3C7A">
      <w:pPr>
        <w:pStyle w:val="Heading2"/>
        <w:rPr>
          <w:lang w:val="en-GB"/>
          <w:rPrChange w:id="993" w:author="Jahic, Jasmin" w:date="2020-02-23T09:09:00Z">
            <w:rPr>
              <w:lang w:val="en-GB"/>
            </w:rPr>
          </w:rPrChange>
        </w:rPr>
      </w:pPr>
      <w:bookmarkStart w:id="994" w:name="_Toc33194991"/>
      <w:r w:rsidRPr="004A00D4">
        <w:rPr>
          <w:lang w:val="en-GB"/>
          <w:rPrChange w:id="995" w:author="Jahic, Jasmin" w:date="2020-02-23T09:09:00Z">
            <w:rPr>
              <w:lang w:val="en-GB"/>
            </w:rPr>
          </w:rPrChange>
        </w:rPr>
        <w:t>Logical View</w:t>
      </w:r>
      <w:bookmarkEnd w:id="994"/>
    </w:p>
    <w:p w14:paraId="7EB0C664" w14:textId="4DF833D3" w:rsidR="00AE67A9" w:rsidRPr="004A00D4" w:rsidRDefault="00AE67A9" w:rsidP="00AE67A9">
      <w:pPr>
        <w:rPr>
          <w:lang w:val="en-GB"/>
          <w:rPrChange w:id="996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997" w:author="Jahic, Jasmin" w:date="2020-02-23T09:09:00Z">
            <w:rPr>
              <w:lang w:val="en-US"/>
            </w:rPr>
          </w:rPrChange>
        </w:rPr>
        <w:t>Logical components comprising the Faban Client (</w:t>
      </w:r>
      <w:r w:rsidRPr="004A00D4">
        <w:rPr>
          <w:i/>
          <w:lang w:val="en-GB"/>
          <w:rPrChange w:id="998" w:author="Jahic, Jasmin" w:date="2020-02-23T09:09:00Z">
            <w:rPr>
              <w:i/>
              <w:lang w:val="en-US"/>
            </w:rPr>
          </w:rPrChange>
        </w:rPr>
        <w:t>driver</w:t>
      </w:r>
      <w:r w:rsidRPr="004A00D4">
        <w:rPr>
          <w:lang w:val="en-GB"/>
          <w:rPrChange w:id="999" w:author="Jahic, Jasmin" w:date="2020-02-23T09:09:00Z">
            <w:rPr>
              <w:lang w:val="en-US"/>
            </w:rPr>
          </w:rPrChange>
        </w:rPr>
        <w:t>) (</w:t>
      </w:r>
      <w:r w:rsidR="009847DB" w:rsidRPr="004A00D4">
        <w:rPr>
          <w:lang w:val="en-GB"/>
          <w:rPrChange w:id="1000" w:author="Jahic, Jasmin" w:date="2020-02-23T09:09:00Z">
            <w:rPr>
              <w:lang w:val="en-US"/>
            </w:rPr>
          </w:rPrChange>
        </w:rPr>
        <w:fldChar w:fldCharType="begin"/>
      </w:r>
      <w:r w:rsidR="009847DB" w:rsidRPr="004A00D4">
        <w:rPr>
          <w:lang w:val="en-GB"/>
          <w:rPrChange w:id="1001" w:author="Jahic, Jasmin" w:date="2020-02-23T09:09:00Z">
            <w:rPr>
              <w:lang w:val="en-US"/>
            </w:rPr>
          </w:rPrChange>
        </w:rPr>
        <w:instrText xml:space="preserve"> REF _Ref33113329 \h </w:instrText>
      </w:r>
      <w:r w:rsidR="009847DB" w:rsidRPr="004A00D4">
        <w:rPr>
          <w:lang w:val="en-GB"/>
          <w:rPrChange w:id="1002" w:author="Jahic, Jasmin" w:date="2020-02-23T09:09:00Z">
            <w:rPr>
              <w:lang w:val="en-US"/>
            </w:rPr>
          </w:rPrChange>
        </w:rPr>
      </w:r>
      <w:r w:rsidR="009847DB" w:rsidRPr="004A00D4">
        <w:rPr>
          <w:lang w:val="en-GB"/>
          <w:rPrChange w:id="1003" w:author="Jahic, Jasmin" w:date="2020-02-23T09:09:00Z">
            <w:rPr>
              <w:lang w:val="en-US"/>
            </w:rPr>
          </w:rPrChange>
        </w:rPr>
        <w:fldChar w:fldCharType="separate"/>
      </w:r>
      <w:r w:rsidR="009847DB" w:rsidRPr="004A00D4">
        <w:rPr>
          <w:lang w:val="en-GB"/>
          <w:rPrChange w:id="1004" w:author="Jahic, Jasmin" w:date="2020-02-23T09:09:00Z">
            <w:rPr>
              <w:lang w:val="en-US"/>
            </w:rPr>
          </w:rPrChange>
        </w:rPr>
        <w:t xml:space="preserve">Figure </w:t>
      </w:r>
      <w:r w:rsidR="009847DB" w:rsidRPr="004A00D4">
        <w:rPr>
          <w:noProof/>
          <w:lang w:val="en-GB"/>
          <w:rPrChange w:id="1005" w:author="Jahic, Jasmin" w:date="2020-02-23T09:09:00Z">
            <w:rPr>
              <w:noProof/>
              <w:lang w:val="en-US"/>
            </w:rPr>
          </w:rPrChange>
        </w:rPr>
        <w:t>8</w:t>
      </w:r>
      <w:r w:rsidR="009847DB" w:rsidRPr="004A00D4">
        <w:rPr>
          <w:lang w:val="en-GB"/>
          <w:rPrChange w:id="1006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07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1008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1009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1010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11" w:author="Jahic, Jasmin" w:date="2020-02-23T09:09:00Z">
            <w:rPr>
              <w:lang w:val="en-US"/>
            </w:rPr>
          </w:rPrChange>
        </w:rPr>
        <w:t>) are:</w:t>
      </w:r>
    </w:p>
    <w:p w14:paraId="0CCDB296" w14:textId="7215338A" w:rsidR="00AE67A9" w:rsidRPr="004A00D4" w:rsidRDefault="00AE67A9" w:rsidP="00AE67A9">
      <w:pPr>
        <w:pStyle w:val="ListParagraph"/>
        <w:numPr>
          <w:ilvl w:val="0"/>
          <w:numId w:val="6"/>
        </w:numPr>
        <w:jc w:val="both"/>
        <w:rPr>
          <w:lang w:val="en-GB"/>
          <w:rPrChange w:id="101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13" w:author="Jahic, Jasmin" w:date="2020-02-23T09:09:00Z">
            <w:rPr>
              <w:lang w:val="en-US"/>
            </w:rPr>
          </w:rPrChange>
        </w:rPr>
        <w:t>Deploy</w:t>
      </w:r>
      <w:r w:rsidR="008A0256" w:rsidRPr="004A00D4">
        <w:rPr>
          <w:lang w:val="en-GB"/>
          <w:rPrChange w:id="1014" w:author="Jahic, Jasmin" w:date="2020-02-23T09:09:00Z">
            <w:rPr>
              <w:lang w:val="en-US"/>
            </w:rPr>
          </w:rPrChange>
        </w:rPr>
        <w:t xml:space="preserve"> </w:t>
      </w:r>
      <w:r w:rsidR="004D3F86" w:rsidRPr="004A00D4">
        <w:rPr>
          <w:lang w:val="en-GB"/>
          <w:rPrChange w:id="1015" w:author="Jahic, Jasmin" w:date="2020-02-23T09:09:00Z">
            <w:rPr>
              <w:lang w:val="en-US"/>
            </w:rPr>
          </w:rPrChange>
        </w:rPr>
        <w:t xml:space="preserve">test </w:t>
      </w:r>
      <w:r w:rsidR="008A0256" w:rsidRPr="004A00D4">
        <w:rPr>
          <w:lang w:val="en-GB"/>
          <w:rPrChange w:id="1016" w:author="Jahic, Jasmin" w:date="2020-02-23T09:09:00Z">
            <w:rPr>
              <w:lang w:val="en-US"/>
            </w:rPr>
          </w:rPrChange>
        </w:rPr>
        <w:t xml:space="preserve">- </w:t>
      </w:r>
      <w:r w:rsidR="008A0256" w:rsidRPr="004A00D4">
        <w:rPr>
          <w:highlight w:val="yellow"/>
          <w:lang w:val="en-GB"/>
          <w:rPrChange w:id="1017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4A48CE87" w14:textId="5D7641FB" w:rsidR="00AE67A9" w:rsidRPr="004A00D4" w:rsidRDefault="00AE67A9" w:rsidP="00AE67A9">
      <w:pPr>
        <w:pStyle w:val="ListParagraph"/>
        <w:numPr>
          <w:ilvl w:val="0"/>
          <w:numId w:val="6"/>
        </w:numPr>
        <w:jc w:val="both"/>
        <w:rPr>
          <w:lang w:val="en-GB"/>
          <w:rPrChange w:id="101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19" w:author="Jahic, Jasmin" w:date="2020-02-23T09:09:00Z">
            <w:rPr>
              <w:lang w:val="en-US"/>
            </w:rPr>
          </w:rPrChange>
        </w:rPr>
        <w:t>Submit and run test</w:t>
      </w:r>
      <w:r w:rsidR="004D3F86" w:rsidRPr="004A00D4">
        <w:rPr>
          <w:lang w:val="en-GB"/>
          <w:rPrChange w:id="1020" w:author="Jahic, Jasmin" w:date="2020-02-23T09:09:00Z">
            <w:rPr>
              <w:lang w:val="en-US"/>
            </w:rPr>
          </w:rPrChange>
        </w:rPr>
        <w:t xml:space="preserve"> - </w:t>
      </w:r>
      <w:r w:rsidR="004D3F86" w:rsidRPr="004A00D4">
        <w:rPr>
          <w:highlight w:val="yellow"/>
          <w:lang w:val="en-GB"/>
          <w:rPrChange w:id="1021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6627E70F" w14:textId="1CCE2C4D" w:rsidR="00AE67A9" w:rsidRPr="004A00D4" w:rsidRDefault="00AE67A9" w:rsidP="00AE67A9">
      <w:pPr>
        <w:pStyle w:val="ListParagraph"/>
        <w:numPr>
          <w:ilvl w:val="0"/>
          <w:numId w:val="6"/>
        </w:numPr>
        <w:jc w:val="both"/>
        <w:rPr>
          <w:lang w:val="en-GB"/>
          <w:rPrChange w:id="102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23" w:author="Jahic, Jasmin" w:date="2020-02-23T09:09:00Z">
            <w:rPr>
              <w:lang w:val="en-US"/>
            </w:rPr>
          </w:rPrChange>
        </w:rPr>
        <w:t>Kill test</w:t>
      </w:r>
      <w:r w:rsidR="004D3F86" w:rsidRPr="004A00D4">
        <w:rPr>
          <w:lang w:val="en-GB"/>
          <w:rPrChange w:id="1024" w:author="Jahic, Jasmin" w:date="2020-02-23T09:09:00Z">
            <w:rPr>
              <w:lang w:val="en-US"/>
            </w:rPr>
          </w:rPrChange>
        </w:rPr>
        <w:t xml:space="preserve"> - </w:t>
      </w:r>
      <w:r w:rsidR="004D3F86" w:rsidRPr="004A00D4">
        <w:rPr>
          <w:highlight w:val="yellow"/>
          <w:lang w:val="en-GB"/>
          <w:rPrChange w:id="1025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23D8185F" w14:textId="2C8651F4" w:rsidR="00AE67A9" w:rsidRPr="004A00D4" w:rsidRDefault="00AE67A9" w:rsidP="00AE67A9">
      <w:pPr>
        <w:pStyle w:val="ListParagraph"/>
        <w:numPr>
          <w:ilvl w:val="0"/>
          <w:numId w:val="6"/>
        </w:numPr>
        <w:jc w:val="both"/>
        <w:rPr>
          <w:lang w:val="en-GB"/>
          <w:rPrChange w:id="1026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27" w:author="Jahic, Jasmin" w:date="2020-02-23T09:09:00Z">
            <w:rPr>
              <w:lang w:val="en-US"/>
            </w:rPr>
          </w:rPrChange>
        </w:rPr>
        <w:t>Get status</w:t>
      </w:r>
      <w:r w:rsidR="004D3F86" w:rsidRPr="004A00D4">
        <w:rPr>
          <w:lang w:val="en-GB"/>
          <w:rPrChange w:id="1028" w:author="Jahic, Jasmin" w:date="2020-02-23T09:09:00Z">
            <w:rPr>
              <w:lang w:val="en-US"/>
            </w:rPr>
          </w:rPrChange>
        </w:rPr>
        <w:t xml:space="preserve"> - </w:t>
      </w:r>
      <w:r w:rsidR="004D3F86" w:rsidRPr="004A00D4">
        <w:rPr>
          <w:highlight w:val="yellow"/>
          <w:lang w:val="en-GB"/>
          <w:rPrChange w:id="1029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41A11763" w14:textId="6A0D32F4" w:rsidR="00AE67A9" w:rsidRPr="004A00D4" w:rsidRDefault="00AE67A9" w:rsidP="00AE67A9">
      <w:pPr>
        <w:pStyle w:val="ListParagraph"/>
        <w:numPr>
          <w:ilvl w:val="0"/>
          <w:numId w:val="6"/>
        </w:numPr>
        <w:jc w:val="both"/>
        <w:rPr>
          <w:lang w:val="en-GB"/>
          <w:rPrChange w:id="1030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31" w:author="Jahic, Jasmin" w:date="2020-02-23T09:09:00Z">
            <w:rPr>
              <w:lang w:val="en-US"/>
            </w:rPr>
          </w:rPrChange>
        </w:rPr>
        <w:t>Get run info</w:t>
      </w:r>
      <w:r w:rsidR="004D3F86" w:rsidRPr="004A00D4">
        <w:rPr>
          <w:lang w:val="en-GB"/>
          <w:rPrChange w:id="1032" w:author="Jahic, Jasmin" w:date="2020-02-23T09:09:00Z">
            <w:rPr>
              <w:lang w:val="en-US"/>
            </w:rPr>
          </w:rPrChange>
        </w:rPr>
        <w:t xml:space="preserve"> - </w:t>
      </w:r>
      <w:r w:rsidR="004D3F86" w:rsidRPr="004A00D4">
        <w:rPr>
          <w:highlight w:val="yellow"/>
          <w:lang w:val="en-GB"/>
          <w:rPrChange w:id="1033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0C49D395" w14:textId="48139A56" w:rsidR="009847DB" w:rsidRPr="004A00D4" w:rsidRDefault="009847DB" w:rsidP="009847DB">
      <w:pPr>
        <w:rPr>
          <w:lang w:val="en-GB"/>
          <w:rPrChange w:id="1034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35" w:author="Jahic, Jasmin" w:date="2020-02-23T09:09:00Z">
            <w:rPr>
              <w:lang w:val="en-US"/>
            </w:rPr>
          </w:rPrChange>
        </w:rPr>
        <w:t>Logical components comprising the Faban Server (</w:t>
      </w:r>
      <w:r w:rsidRPr="004A00D4">
        <w:rPr>
          <w:i/>
          <w:lang w:val="en-GB"/>
          <w:rPrChange w:id="1036" w:author="Jahic, Jasmin" w:date="2020-02-23T09:09:00Z">
            <w:rPr>
              <w:i/>
              <w:lang w:val="en-US"/>
            </w:rPr>
          </w:rPrChange>
        </w:rPr>
        <w:t>test</w:t>
      </w:r>
      <w:r w:rsidRPr="004A00D4">
        <w:rPr>
          <w:lang w:val="en-GB"/>
          <w:rPrChange w:id="1037" w:author="Jahic, Jasmin" w:date="2020-02-23T09:09:00Z">
            <w:rPr>
              <w:lang w:val="en-US"/>
            </w:rPr>
          </w:rPrChange>
        </w:rPr>
        <w:t>) (</w:t>
      </w:r>
      <w:r w:rsidRPr="004A00D4">
        <w:rPr>
          <w:highlight w:val="yellow"/>
          <w:lang w:val="en-GB"/>
          <w:rPrChange w:id="1038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1039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1040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1041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1042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43" w:author="Jahic, Jasmin" w:date="2020-02-23T09:09:00Z">
            <w:rPr>
              <w:lang w:val="en-US"/>
            </w:rPr>
          </w:rPrChange>
        </w:rPr>
        <w:t>) are:</w:t>
      </w:r>
    </w:p>
    <w:p w14:paraId="6C24CB9F" w14:textId="67CF1A3D" w:rsidR="009847DB" w:rsidRPr="004A00D4" w:rsidRDefault="009847DB" w:rsidP="009847DB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1044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1045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7436D8DD" w14:textId="0C8767AD" w:rsidR="00AE67A9" w:rsidRPr="004A00D4" w:rsidRDefault="00AE67A9" w:rsidP="00AE67A9">
      <w:pPr>
        <w:jc w:val="both"/>
        <w:rPr>
          <w:lang w:val="en-GB"/>
          <w:rPrChange w:id="1046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47" w:author="Jahic, Jasmin" w:date="2020-02-23T09:09:00Z">
            <w:rPr>
              <w:lang w:val="en-US"/>
            </w:rPr>
          </w:rPrChange>
        </w:rPr>
        <w:t xml:space="preserve">The communication between the </w:t>
      </w:r>
      <w:r w:rsidRPr="004A00D4">
        <w:rPr>
          <w:i/>
          <w:lang w:val="en-GB"/>
          <w:rPrChange w:id="1048" w:author="Jahic, Jasmin" w:date="2020-02-23T09:09:00Z">
            <w:rPr>
              <w:i/>
              <w:lang w:val="en-US"/>
            </w:rPr>
          </w:rPrChange>
        </w:rPr>
        <w:t>driver</w:t>
      </w:r>
      <w:r w:rsidRPr="004A00D4">
        <w:rPr>
          <w:lang w:val="en-GB"/>
          <w:rPrChange w:id="1049" w:author="Jahic, Jasmin" w:date="2020-02-23T09:09:00Z">
            <w:rPr>
              <w:lang w:val="en-US"/>
            </w:rPr>
          </w:rPrChange>
        </w:rPr>
        <w:t xml:space="preserve"> and the </w:t>
      </w:r>
      <w:r w:rsidRPr="004A00D4">
        <w:rPr>
          <w:i/>
          <w:lang w:val="en-GB"/>
          <w:rPrChange w:id="1050" w:author="Jahic, Jasmin" w:date="2020-02-23T09:09:00Z">
            <w:rPr>
              <w:i/>
              <w:lang w:val="en-US"/>
            </w:rPr>
          </w:rPrChange>
        </w:rPr>
        <w:t>test</w:t>
      </w:r>
      <w:r w:rsidRPr="004A00D4">
        <w:rPr>
          <w:lang w:val="en-GB"/>
          <w:rPrChange w:id="1051" w:author="Jahic, Jasmin" w:date="2020-02-23T09:09:00Z">
            <w:rPr>
              <w:lang w:val="en-US"/>
            </w:rPr>
          </w:rPrChange>
        </w:rPr>
        <w:t xml:space="preserve"> is performed via http requests and responses.</w:t>
      </w:r>
    </w:p>
    <w:p w14:paraId="308304B2" w14:textId="062DA12F" w:rsidR="00814E22" w:rsidRPr="004A00D4" w:rsidRDefault="00814E22" w:rsidP="00814E22">
      <w:pPr>
        <w:rPr>
          <w:lang w:val="en-GB"/>
          <w:rPrChange w:id="105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53" w:author="Jahic, Jasmin" w:date="2020-02-23T09:09:00Z">
            <w:rPr>
              <w:lang w:val="en-US"/>
            </w:rPr>
          </w:rPrChange>
        </w:rPr>
        <w:t xml:space="preserve">Logical components comprising the </w:t>
      </w:r>
      <w:r w:rsidR="005B5EE2" w:rsidRPr="004A00D4">
        <w:rPr>
          <w:lang w:val="en-GB"/>
          <w:rPrChange w:id="1054" w:author="Jahic, Jasmin" w:date="2020-02-23T09:09:00Z">
            <w:rPr>
              <w:lang w:val="en-US"/>
            </w:rPr>
          </w:rPrChange>
        </w:rPr>
        <w:t>Parser</w:t>
      </w:r>
      <w:r w:rsidRPr="004A00D4">
        <w:rPr>
          <w:lang w:val="en-GB"/>
          <w:rPrChange w:id="1055" w:author="Jahic, Jasmin" w:date="2020-02-23T09:09:00Z">
            <w:rPr>
              <w:lang w:val="en-US"/>
            </w:rPr>
          </w:rPrChange>
        </w:rPr>
        <w:t xml:space="preserve"> (</w:t>
      </w:r>
      <w:r w:rsidR="005B5EE2" w:rsidRPr="004A00D4">
        <w:rPr>
          <w:highlight w:val="yellow"/>
          <w:lang w:val="en-GB"/>
          <w:rPrChange w:id="1056" w:author="Jahic, Jasmin" w:date="2020-02-23T09:09:00Z">
            <w:rPr>
              <w:highlight w:val="yellow"/>
              <w:lang w:val="en-US"/>
            </w:rPr>
          </w:rPrChange>
        </w:rPr>
        <w:fldChar w:fldCharType="begin"/>
      </w:r>
      <w:r w:rsidR="005B5EE2" w:rsidRPr="004A00D4">
        <w:rPr>
          <w:lang w:val="en-GB"/>
          <w:rPrChange w:id="1057" w:author="Jahic, Jasmin" w:date="2020-02-23T09:09:00Z">
            <w:rPr>
              <w:lang w:val="en-US"/>
            </w:rPr>
          </w:rPrChange>
        </w:rPr>
        <w:instrText xml:space="preserve"> REF _Ref33116827 \h </w:instrText>
      </w:r>
      <w:r w:rsidR="005B5EE2" w:rsidRPr="004A00D4">
        <w:rPr>
          <w:highlight w:val="yellow"/>
          <w:lang w:val="en-GB"/>
          <w:rPrChange w:id="1058" w:author="Jahic, Jasmin" w:date="2020-02-23T09:09:00Z">
            <w:rPr>
              <w:highlight w:val="yellow"/>
              <w:lang w:val="en-US"/>
            </w:rPr>
          </w:rPrChange>
        </w:rPr>
      </w:r>
      <w:r w:rsidR="005B5EE2" w:rsidRPr="004A00D4">
        <w:rPr>
          <w:highlight w:val="yellow"/>
          <w:lang w:val="en-GB"/>
          <w:rPrChange w:id="1059" w:author="Jahic, Jasmin" w:date="2020-02-23T09:09:00Z">
            <w:rPr>
              <w:highlight w:val="yellow"/>
              <w:lang w:val="en-US"/>
            </w:rPr>
          </w:rPrChange>
        </w:rPr>
        <w:fldChar w:fldCharType="separate"/>
      </w:r>
      <w:r w:rsidR="005B5EE2" w:rsidRPr="004A00D4">
        <w:rPr>
          <w:lang w:val="en-GB"/>
          <w:rPrChange w:id="1060" w:author="Jahic, Jasmin" w:date="2020-02-23T09:09:00Z">
            <w:rPr>
              <w:lang w:val="en-US"/>
            </w:rPr>
          </w:rPrChange>
        </w:rPr>
        <w:t xml:space="preserve">Figure </w:t>
      </w:r>
      <w:r w:rsidR="005B5EE2" w:rsidRPr="004A00D4">
        <w:rPr>
          <w:noProof/>
          <w:lang w:val="en-GB"/>
          <w:rPrChange w:id="1061" w:author="Jahic, Jasmin" w:date="2020-02-23T09:09:00Z">
            <w:rPr>
              <w:noProof/>
              <w:lang w:val="en-US"/>
            </w:rPr>
          </w:rPrChange>
        </w:rPr>
        <w:t>9</w:t>
      </w:r>
      <w:r w:rsidR="005B5EE2" w:rsidRPr="004A00D4">
        <w:rPr>
          <w:highlight w:val="yellow"/>
          <w:lang w:val="en-GB"/>
          <w:rPrChange w:id="1062" w:author="Jahic, Jasmin" w:date="2020-02-23T09:09:00Z">
            <w:rPr>
              <w:highlight w:val="yellow"/>
              <w:lang w:val="en-US"/>
            </w:rPr>
          </w:rPrChange>
        </w:rPr>
        <w:fldChar w:fldCharType="end"/>
      </w:r>
      <w:r w:rsidRPr="004A00D4">
        <w:rPr>
          <w:lang w:val="en-GB"/>
          <w:rPrChange w:id="1063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1064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1065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1066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67" w:author="Jahic, Jasmin" w:date="2020-02-23T09:09:00Z">
            <w:rPr>
              <w:lang w:val="en-US"/>
            </w:rPr>
          </w:rPrChange>
        </w:rPr>
        <w:t>) are:</w:t>
      </w:r>
    </w:p>
    <w:p w14:paraId="60095ACA" w14:textId="06CDAF94" w:rsidR="005B5EE2" w:rsidRPr="004A00D4" w:rsidRDefault="005B5EE2" w:rsidP="005B5EE2">
      <w:pPr>
        <w:pStyle w:val="ListParagraph"/>
        <w:numPr>
          <w:ilvl w:val="0"/>
          <w:numId w:val="6"/>
        </w:numPr>
        <w:jc w:val="both"/>
        <w:rPr>
          <w:lang w:val="en-GB"/>
          <w:rPrChange w:id="1068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69" w:author="Jahic, Jasmin" w:date="2020-02-23T09:09:00Z">
            <w:rPr>
              <w:lang w:val="en-US"/>
            </w:rPr>
          </w:rPrChange>
        </w:rPr>
        <w:t>Parse all directories</w:t>
      </w:r>
      <w:r w:rsidR="002A09A3" w:rsidRPr="004A00D4">
        <w:rPr>
          <w:lang w:val="en-GB"/>
          <w:rPrChange w:id="1070" w:author="Jahic, Jasmin" w:date="2020-02-23T09:09:00Z">
            <w:rPr>
              <w:lang w:val="en-US"/>
            </w:rPr>
          </w:rPrChange>
        </w:rPr>
        <w:t xml:space="preserve"> - </w:t>
      </w:r>
      <w:r w:rsidR="002A09A3" w:rsidRPr="004A00D4">
        <w:rPr>
          <w:highlight w:val="yellow"/>
          <w:lang w:val="en-GB"/>
          <w:rPrChange w:id="1071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61ECD411" w14:textId="1BD56C74" w:rsidR="005B5EE2" w:rsidRPr="004A00D4" w:rsidRDefault="005B5EE2" w:rsidP="005B5EE2">
      <w:pPr>
        <w:pStyle w:val="ListParagraph"/>
        <w:numPr>
          <w:ilvl w:val="0"/>
          <w:numId w:val="6"/>
        </w:numPr>
        <w:jc w:val="both"/>
        <w:rPr>
          <w:lang w:val="en-GB"/>
          <w:rPrChange w:id="107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73" w:author="Jahic, Jasmin" w:date="2020-02-23T09:09:00Z">
            <w:rPr>
              <w:lang w:val="en-US"/>
            </w:rPr>
          </w:rPrChange>
        </w:rPr>
        <w:t>Parse single directory</w:t>
      </w:r>
      <w:r w:rsidR="002A09A3" w:rsidRPr="004A00D4">
        <w:rPr>
          <w:lang w:val="en-GB"/>
          <w:rPrChange w:id="1074" w:author="Jahic, Jasmin" w:date="2020-02-23T09:09:00Z">
            <w:rPr>
              <w:lang w:val="en-US"/>
            </w:rPr>
          </w:rPrChange>
        </w:rPr>
        <w:t xml:space="preserve"> - </w:t>
      </w:r>
      <w:r w:rsidR="002A09A3" w:rsidRPr="004A00D4">
        <w:rPr>
          <w:highlight w:val="yellow"/>
          <w:lang w:val="en-GB"/>
          <w:rPrChange w:id="1075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2D57F5B6" w14:textId="65AE4DA5" w:rsidR="00814E22" w:rsidRPr="004A00D4" w:rsidRDefault="005B5EE2" w:rsidP="005B5EE2">
      <w:pPr>
        <w:pStyle w:val="ListParagraph"/>
        <w:numPr>
          <w:ilvl w:val="0"/>
          <w:numId w:val="6"/>
        </w:numPr>
        <w:jc w:val="both"/>
        <w:rPr>
          <w:lang w:val="en-GB"/>
          <w:rPrChange w:id="1076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77" w:author="Jahic, Jasmin" w:date="2020-02-23T09:09:00Z">
            <w:rPr>
              <w:lang w:val="en-US"/>
            </w:rPr>
          </w:rPrChange>
        </w:rPr>
        <w:lastRenderedPageBreak/>
        <w:t>Parse operation</w:t>
      </w:r>
      <w:r w:rsidR="002A09A3" w:rsidRPr="004A00D4">
        <w:rPr>
          <w:lang w:val="en-GB"/>
          <w:rPrChange w:id="1078" w:author="Jahic, Jasmin" w:date="2020-02-23T09:09:00Z">
            <w:rPr>
              <w:lang w:val="en-US"/>
            </w:rPr>
          </w:rPrChange>
        </w:rPr>
        <w:t xml:space="preserve"> - </w:t>
      </w:r>
      <w:r w:rsidR="002A09A3" w:rsidRPr="004A00D4">
        <w:rPr>
          <w:highlight w:val="yellow"/>
          <w:lang w:val="en-GB"/>
          <w:rPrChange w:id="1079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7BBC600E" w14:textId="0BBE9551" w:rsidR="00F310E5" w:rsidRPr="004A00D4" w:rsidRDefault="00F310E5" w:rsidP="00F310E5">
      <w:pPr>
        <w:rPr>
          <w:lang w:val="en-GB"/>
          <w:rPrChange w:id="1080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81" w:author="Jahic, Jasmin" w:date="2020-02-23T09:09:00Z">
            <w:rPr>
              <w:lang w:val="en-US"/>
            </w:rPr>
          </w:rPrChange>
        </w:rPr>
        <w:t>Logical components comprising the Analyzer (</w:t>
      </w:r>
      <w:r w:rsidRPr="004A00D4">
        <w:rPr>
          <w:highlight w:val="yellow"/>
          <w:lang w:val="en-GB"/>
          <w:rPrChange w:id="1082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1083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1084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1085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1086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87" w:author="Jahic, Jasmin" w:date="2020-02-23T09:09:00Z">
            <w:rPr>
              <w:lang w:val="en-US"/>
            </w:rPr>
          </w:rPrChange>
        </w:rPr>
        <w:t>) are:</w:t>
      </w:r>
    </w:p>
    <w:p w14:paraId="04BDE7E9" w14:textId="77777777" w:rsidR="00F310E5" w:rsidRPr="004A00D4" w:rsidRDefault="00F310E5" w:rsidP="00F310E5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1088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1089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055BCE9F" w14:textId="6FBA3B58" w:rsidR="001B711F" w:rsidRPr="004A00D4" w:rsidRDefault="001B711F" w:rsidP="001B711F">
      <w:pPr>
        <w:rPr>
          <w:lang w:val="en-GB"/>
          <w:rPrChange w:id="1090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091" w:author="Jahic, Jasmin" w:date="2020-02-23T09:09:00Z">
            <w:rPr>
              <w:lang w:val="en-US"/>
            </w:rPr>
          </w:rPrChange>
        </w:rPr>
        <w:t>Logical components comprising the Web interface (</w:t>
      </w:r>
      <w:r w:rsidRPr="004A00D4">
        <w:rPr>
          <w:highlight w:val="yellow"/>
          <w:lang w:val="en-GB"/>
          <w:rPrChange w:id="1092" w:author="Jahic, Jasmin" w:date="2020-02-23T09:09:00Z">
            <w:rPr>
              <w:highlight w:val="yellow"/>
              <w:lang w:val="en-US"/>
            </w:rPr>
          </w:rPrChange>
        </w:rPr>
        <w:t>…</w:t>
      </w:r>
      <w:r w:rsidRPr="004A00D4">
        <w:rPr>
          <w:lang w:val="en-GB"/>
          <w:rPrChange w:id="1093" w:author="Jahic, Jasmin" w:date="2020-02-23T09:09:00Z">
            <w:rPr>
              <w:lang w:val="en-US"/>
            </w:rPr>
          </w:rPrChange>
        </w:rPr>
        <w:fldChar w:fldCharType="begin"/>
      </w:r>
      <w:r w:rsidRPr="004A00D4">
        <w:rPr>
          <w:lang w:val="en-GB"/>
          <w:rPrChange w:id="1094" w:author="Jahic, Jasmin" w:date="2020-02-23T09:09:00Z">
            <w:rPr>
              <w:lang w:val="en-US"/>
            </w:rPr>
          </w:rPrChange>
        </w:rPr>
        <w:instrText xml:space="preserve"> REF _Ref33111087 \h </w:instrText>
      </w:r>
      <w:r w:rsidRPr="004A00D4">
        <w:rPr>
          <w:lang w:val="en-GB"/>
          <w:rPrChange w:id="1095" w:author="Jahic, Jasmin" w:date="2020-02-23T09:09:00Z">
            <w:rPr>
              <w:lang w:val="en-US"/>
            </w:rPr>
          </w:rPrChange>
        </w:rPr>
      </w:r>
      <w:r w:rsidRPr="004A00D4">
        <w:rPr>
          <w:lang w:val="en-GB"/>
          <w:rPrChange w:id="1096" w:author="Jahic, Jasmin" w:date="2020-02-23T09:09:00Z">
            <w:rPr>
              <w:lang w:val="en-US"/>
            </w:rPr>
          </w:rPrChange>
        </w:rPr>
        <w:fldChar w:fldCharType="end"/>
      </w:r>
      <w:r w:rsidRPr="004A00D4">
        <w:rPr>
          <w:lang w:val="en-GB"/>
          <w:rPrChange w:id="1097" w:author="Jahic, Jasmin" w:date="2020-02-23T09:09:00Z">
            <w:rPr>
              <w:lang w:val="en-US"/>
            </w:rPr>
          </w:rPrChange>
        </w:rPr>
        <w:t>) are:</w:t>
      </w:r>
    </w:p>
    <w:p w14:paraId="2E125D8A" w14:textId="77777777" w:rsidR="001B711F" w:rsidRPr="004A00D4" w:rsidRDefault="001B711F" w:rsidP="001B711F">
      <w:pPr>
        <w:pStyle w:val="ListParagraph"/>
        <w:numPr>
          <w:ilvl w:val="0"/>
          <w:numId w:val="6"/>
        </w:numPr>
        <w:jc w:val="both"/>
        <w:rPr>
          <w:highlight w:val="yellow"/>
          <w:lang w:val="en-GB"/>
          <w:rPrChange w:id="1098" w:author="Jahic, Jasmin" w:date="2020-02-23T09:09:00Z">
            <w:rPr>
              <w:highlight w:val="yellow"/>
              <w:lang w:val="en-US"/>
            </w:rPr>
          </w:rPrChange>
        </w:rPr>
      </w:pPr>
      <w:r w:rsidRPr="004A00D4">
        <w:rPr>
          <w:highlight w:val="yellow"/>
          <w:lang w:val="en-GB"/>
          <w:rPrChange w:id="1099" w:author="Jahic, Jasmin" w:date="2020-02-23T09:09:00Z">
            <w:rPr>
              <w:highlight w:val="yellow"/>
              <w:lang w:val="en-US"/>
            </w:rPr>
          </w:rPrChange>
        </w:rPr>
        <w:t>…</w:t>
      </w:r>
    </w:p>
    <w:p w14:paraId="049C63E4" w14:textId="77777777" w:rsidR="00AE67A9" w:rsidRPr="004A00D4" w:rsidRDefault="00AE67A9" w:rsidP="00AE67A9">
      <w:pPr>
        <w:rPr>
          <w:lang w:val="en-GB"/>
          <w:rPrChange w:id="1100" w:author="Jahic, Jasmin" w:date="2020-02-23T09:09:00Z">
            <w:rPr>
              <w:lang w:val="en-US"/>
            </w:rPr>
          </w:rPrChange>
        </w:rPr>
      </w:pPr>
    </w:p>
    <w:p w14:paraId="089EA4C8" w14:textId="77777777" w:rsidR="009C3C7A" w:rsidRPr="004A00D4" w:rsidRDefault="009C3C7A" w:rsidP="009C3C7A">
      <w:pPr>
        <w:keepNext/>
        <w:rPr>
          <w:lang w:val="en-GB"/>
          <w:rPrChange w:id="1101" w:author="Jahic, Jasmin" w:date="2020-02-23T09:09:00Z">
            <w:rPr/>
          </w:rPrChange>
        </w:rPr>
      </w:pPr>
      <w:r w:rsidRPr="004A00D4">
        <w:rPr>
          <w:lang w:val="en-GB"/>
          <w:rPrChange w:id="1102" w:author="Jahic, Jasmin" w:date="2020-02-23T09:09:00Z">
            <w:rPr/>
          </w:rPrChange>
        </w:rPr>
        <w:object w:dxaOrig="12046" w:dyaOrig="9045" w14:anchorId="17835843">
          <v:shape id="_x0000_i1029" type="#_x0000_t75" style="width:453.3pt;height:339.85pt" o:ole="">
            <v:imagedata r:id="rId18" o:title=""/>
          </v:shape>
          <o:OLEObject Type="Embed" ProgID="Visio.Drawing.15" ShapeID="_x0000_i1029" DrawAspect="Content" ObjectID="_1643954182" r:id="rId19"/>
        </w:object>
      </w:r>
    </w:p>
    <w:p w14:paraId="51C5418B" w14:textId="65F423AD" w:rsidR="009C3C7A" w:rsidRPr="004A00D4" w:rsidRDefault="009C3C7A" w:rsidP="009C3C7A">
      <w:pPr>
        <w:pStyle w:val="Caption"/>
        <w:rPr>
          <w:lang w:val="en-GB"/>
          <w:rPrChange w:id="1103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104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1105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1106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1107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1108" w:author="Jahic, Jasmin" w:date="2020-02-23T09:09:00Z">
            <w:rPr>
              <w:noProof/>
              <w:lang w:val="en-US"/>
            </w:rPr>
          </w:rPrChange>
        </w:rPr>
        <w:t>7</w:t>
      </w:r>
      <w:r w:rsidRPr="004A00D4">
        <w:rPr>
          <w:lang w:val="en-GB"/>
          <w:rPrChange w:id="1109" w:author="Jahic, Jasmin" w:date="2020-02-23T09:09:00Z">
            <w:rPr/>
          </w:rPrChange>
        </w:rPr>
        <w:fldChar w:fldCharType="end"/>
      </w:r>
      <w:r w:rsidRPr="004A00D4">
        <w:rPr>
          <w:lang w:val="en-GB"/>
          <w:rPrChange w:id="1110" w:author="Jahic, Jasmin" w:date="2020-02-23T09:09:00Z">
            <w:rPr>
              <w:lang w:val="en-US"/>
            </w:rPr>
          </w:rPrChange>
        </w:rPr>
        <w:t>: Logical view - Faban components.</w:t>
      </w:r>
    </w:p>
    <w:p w14:paraId="47DAF718" w14:textId="77777777" w:rsidR="00483697" w:rsidRPr="004A00D4" w:rsidRDefault="00E62FF9" w:rsidP="00483697">
      <w:pPr>
        <w:keepNext/>
        <w:rPr>
          <w:lang w:val="en-GB"/>
          <w:rPrChange w:id="1111" w:author="Jahic, Jasmin" w:date="2020-02-23T09:09:00Z">
            <w:rPr/>
          </w:rPrChange>
        </w:rPr>
      </w:pPr>
      <w:r w:rsidRPr="004A00D4">
        <w:rPr>
          <w:lang w:val="en-GB"/>
          <w:rPrChange w:id="1112" w:author="Jahic, Jasmin" w:date="2020-02-23T09:09:00Z">
            <w:rPr/>
          </w:rPrChange>
        </w:rPr>
        <w:object w:dxaOrig="17071" w:dyaOrig="30511" w14:anchorId="49261E37">
          <v:shape id="_x0000_i1030" type="#_x0000_t75" style="width:399.75pt;height:714.25pt" o:ole="">
            <v:imagedata r:id="rId20" o:title=""/>
          </v:shape>
          <o:OLEObject Type="Embed" ProgID="Visio.Drawing.15" ShapeID="_x0000_i1030" DrawAspect="Content" ObjectID="_1643954183" r:id="rId21"/>
        </w:object>
      </w:r>
    </w:p>
    <w:p w14:paraId="7DC2B179" w14:textId="3BEFF34D" w:rsidR="00E62FF9" w:rsidRPr="004A00D4" w:rsidRDefault="00483697" w:rsidP="00483697">
      <w:pPr>
        <w:pStyle w:val="Caption"/>
        <w:rPr>
          <w:lang w:val="en-GB"/>
          <w:rPrChange w:id="1113" w:author="Jahic, Jasmin" w:date="2020-02-23T09:09:00Z">
            <w:rPr>
              <w:lang w:val="en-US"/>
            </w:rPr>
          </w:rPrChange>
        </w:rPr>
      </w:pPr>
      <w:bookmarkStart w:id="1114" w:name="_Ref33113329"/>
      <w:r w:rsidRPr="004A00D4">
        <w:rPr>
          <w:lang w:val="en-GB"/>
          <w:rPrChange w:id="1115" w:author="Jahic, Jasmin" w:date="2020-02-23T09:09:00Z">
            <w:rPr>
              <w:lang w:val="en-US"/>
            </w:rPr>
          </w:rPrChange>
        </w:rPr>
        <w:lastRenderedPageBreak/>
        <w:t xml:space="preserve">Figure </w:t>
      </w:r>
      <w:r w:rsidRPr="004A00D4">
        <w:rPr>
          <w:lang w:val="en-GB"/>
          <w:rPrChange w:id="1116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1117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1118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1119" w:author="Jahic, Jasmin" w:date="2020-02-23T09:09:00Z">
            <w:rPr>
              <w:noProof/>
              <w:lang w:val="en-US"/>
            </w:rPr>
          </w:rPrChange>
        </w:rPr>
        <w:t>8</w:t>
      </w:r>
      <w:r w:rsidRPr="004A00D4">
        <w:rPr>
          <w:lang w:val="en-GB"/>
          <w:rPrChange w:id="1120" w:author="Jahic, Jasmin" w:date="2020-02-23T09:09:00Z">
            <w:rPr/>
          </w:rPrChange>
        </w:rPr>
        <w:fldChar w:fldCharType="end"/>
      </w:r>
      <w:bookmarkEnd w:id="1114"/>
      <w:r w:rsidR="000E6EC5" w:rsidRPr="004A00D4">
        <w:rPr>
          <w:lang w:val="en-GB"/>
          <w:rPrChange w:id="1121" w:author="Jahic, Jasmin" w:date="2020-02-23T09:09:00Z">
            <w:rPr>
              <w:lang w:val="en-US"/>
            </w:rPr>
          </w:rPrChange>
        </w:rPr>
        <w:t>: Logical view - Fab</w:t>
      </w:r>
      <w:r w:rsidRPr="004A00D4">
        <w:rPr>
          <w:lang w:val="en-GB"/>
          <w:rPrChange w:id="1122" w:author="Jahic, Jasmin" w:date="2020-02-23T09:09:00Z">
            <w:rPr>
              <w:lang w:val="en-US"/>
            </w:rPr>
          </w:rPrChange>
        </w:rPr>
        <w:t>an Client.</w:t>
      </w:r>
    </w:p>
    <w:p w14:paraId="21E8440B" w14:textId="77777777" w:rsidR="009C3C7A" w:rsidRPr="004A00D4" w:rsidRDefault="009C3C7A" w:rsidP="009C3C7A">
      <w:pPr>
        <w:keepNext/>
        <w:rPr>
          <w:lang w:val="en-GB"/>
          <w:rPrChange w:id="1123" w:author="Jahic, Jasmin" w:date="2020-02-23T09:09:00Z">
            <w:rPr/>
          </w:rPrChange>
        </w:rPr>
      </w:pPr>
      <w:r w:rsidRPr="004A00D4">
        <w:rPr>
          <w:lang w:val="en-GB"/>
          <w:rPrChange w:id="1124" w:author="Jahic, Jasmin" w:date="2020-02-23T09:09:00Z">
            <w:rPr/>
          </w:rPrChange>
        </w:rPr>
        <w:object w:dxaOrig="13891" w:dyaOrig="13351" w14:anchorId="49FD392F">
          <v:shape id="_x0000_i1031" type="#_x0000_t75" style="width:453.3pt;height:436.05pt" o:ole="">
            <v:imagedata r:id="rId22" o:title=""/>
          </v:shape>
          <o:OLEObject Type="Embed" ProgID="Visio.Drawing.15" ShapeID="_x0000_i1031" DrawAspect="Content" ObjectID="_1643954184" r:id="rId23"/>
        </w:object>
      </w:r>
    </w:p>
    <w:p w14:paraId="0FB62A7F" w14:textId="38A4087C" w:rsidR="009C3C7A" w:rsidRPr="004A00D4" w:rsidRDefault="009C3C7A" w:rsidP="009C3C7A">
      <w:pPr>
        <w:pStyle w:val="Caption"/>
        <w:rPr>
          <w:lang w:val="en-GB"/>
          <w:rPrChange w:id="1125" w:author="Jahic, Jasmin" w:date="2020-02-23T09:09:00Z">
            <w:rPr>
              <w:lang w:val="en-US"/>
            </w:rPr>
          </w:rPrChange>
        </w:rPr>
      </w:pPr>
      <w:bookmarkStart w:id="1126" w:name="_Ref33116827"/>
      <w:r w:rsidRPr="004A00D4">
        <w:rPr>
          <w:lang w:val="en-GB"/>
          <w:rPrChange w:id="1127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1128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1129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1130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1131" w:author="Jahic, Jasmin" w:date="2020-02-23T09:09:00Z">
            <w:rPr>
              <w:noProof/>
              <w:lang w:val="en-US"/>
            </w:rPr>
          </w:rPrChange>
        </w:rPr>
        <w:t>9</w:t>
      </w:r>
      <w:r w:rsidRPr="004A00D4">
        <w:rPr>
          <w:lang w:val="en-GB"/>
          <w:rPrChange w:id="1132" w:author="Jahic, Jasmin" w:date="2020-02-23T09:09:00Z">
            <w:rPr/>
          </w:rPrChange>
        </w:rPr>
        <w:fldChar w:fldCharType="end"/>
      </w:r>
      <w:bookmarkEnd w:id="1126"/>
      <w:r w:rsidRPr="004A00D4">
        <w:rPr>
          <w:lang w:val="en-GB"/>
          <w:rPrChange w:id="1133" w:author="Jahic, Jasmin" w:date="2020-02-23T09:09:00Z">
            <w:rPr>
              <w:lang w:val="en-US"/>
            </w:rPr>
          </w:rPrChange>
        </w:rPr>
        <w:t>: Logical view - Parser</w:t>
      </w:r>
    </w:p>
    <w:p w14:paraId="6AE9C8D6" w14:textId="7FEEB92F" w:rsidR="00075E95" w:rsidRPr="004A00D4" w:rsidRDefault="00075E95" w:rsidP="00075E95">
      <w:pPr>
        <w:pStyle w:val="Heading2"/>
        <w:rPr>
          <w:lang w:val="en-GB"/>
          <w:rPrChange w:id="1134" w:author="Jahic, Jasmin" w:date="2020-02-23T09:09:00Z">
            <w:rPr>
              <w:lang w:val="en-GB"/>
            </w:rPr>
          </w:rPrChange>
        </w:rPr>
      </w:pPr>
      <w:bookmarkStart w:id="1135" w:name="_Toc33194992"/>
      <w:r w:rsidRPr="004A00D4">
        <w:rPr>
          <w:lang w:val="en-GB"/>
        </w:rPr>
        <w:t>Logical Data</w:t>
      </w:r>
      <w:bookmarkEnd w:id="1135"/>
    </w:p>
    <w:p w14:paraId="21D50340" w14:textId="6D4CBF3D" w:rsidR="00976F20" w:rsidRPr="004A00D4" w:rsidRDefault="00976F20" w:rsidP="00976F20">
      <w:pPr>
        <w:rPr>
          <w:lang w:val="en-GB"/>
          <w:rPrChange w:id="113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37" w:author="Jahic, Jasmin" w:date="2020-02-23T09:09:00Z">
            <w:rPr>
              <w:lang w:val="en-GB"/>
            </w:rPr>
          </w:rPrChange>
        </w:rPr>
        <w:t xml:space="preserve">Inputs for the </w:t>
      </w:r>
      <w:r w:rsidR="00A76D45" w:rsidRPr="004A00D4">
        <w:rPr>
          <w:lang w:val="en-GB"/>
          <w:rPrChange w:id="1138" w:author="Jahic, Jasmin" w:date="2020-02-23T09:09:00Z">
            <w:rPr>
              <w:lang w:val="en-GB"/>
            </w:rPr>
          </w:rPrChange>
        </w:rPr>
        <w:t>“d</w:t>
      </w:r>
      <w:r w:rsidR="004F5D60" w:rsidRPr="004A00D4">
        <w:rPr>
          <w:lang w:val="en-GB"/>
          <w:rPrChange w:id="1139" w:author="Jahic, Jasmin" w:date="2020-02-23T09:09:00Z">
            <w:rPr>
              <w:lang w:val="en-GB"/>
            </w:rPr>
          </w:rPrChange>
        </w:rPr>
        <w:t>eploy test</w:t>
      </w:r>
      <w:r w:rsidR="00A76D45" w:rsidRPr="004A00D4">
        <w:rPr>
          <w:lang w:val="en-GB"/>
          <w:rPrChange w:id="1140" w:author="Jahic, Jasmin" w:date="2020-02-23T09:09:00Z">
            <w:rPr>
              <w:lang w:val="en-GB"/>
            </w:rPr>
          </w:rPrChange>
        </w:rPr>
        <w:t>”</w:t>
      </w:r>
      <w:r w:rsidR="004F5D60" w:rsidRPr="004A00D4">
        <w:rPr>
          <w:lang w:val="en-GB"/>
          <w:rPrChange w:id="1141" w:author="Jahic, Jasmin" w:date="2020-02-23T09:09:00Z">
            <w:rPr>
              <w:lang w:val="en-GB"/>
            </w:rPr>
          </w:rPrChange>
        </w:rPr>
        <w:t xml:space="preserve"> </w:t>
      </w:r>
      <w:r w:rsidRPr="004A00D4">
        <w:rPr>
          <w:lang w:val="en-GB"/>
          <w:rPrChange w:id="1142" w:author="Jahic, Jasmin" w:date="2020-02-23T09:09:00Z">
            <w:rPr>
              <w:lang w:val="en-GB"/>
            </w:rPr>
          </w:rPrChange>
        </w:rPr>
        <w:t>are:</w:t>
      </w:r>
    </w:p>
    <w:p w14:paraId="55308B86" w14:textId="7827BAB7" w:rsidR="00FD7679" w:rsidRPr="004A00D4" w:rsidRDefault="00FD7679" w:rsidP="00FD7679">
      <w:pPr>
        <w:pStyle w:val="ListParagraph"/>
        <w:numPr>
          <w:ilvl w:val="0"/>
          <w:numId w:val="3"/>
        </w:numPr>
        <w:rPr>
          <w:lang w:val="en-GB"/>
          <w:rPrChange w:id="114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44" w:author="Jahic, Jasmin" w:date="2020-02-23T09:09:00Z">
            <w:rPr>
              <w:lang w:val="en-GB"/>
            </w:rPr>
          </w:rPrChange>
        </w:rPr>
        <w:t>JAR file</w:t>
      </w:r>
      <w:r w:rsidR="00EE1B72" w:rsidRPr="004A00D4">
        <w:rPr>
          <w:lang w:val="en-GB"/>
          <w:rPrChange w:id="1145" w:author="Jahic, Jasmin" w:date="2020-02-23T09:09:00Z">
            <w:rPr>
              <w:lang w:val="en-GB"/>
            </w:rPr>
          </w:rPrChange>
        </w:rPr>
        <w:t xml:space="preserve"> (</w:t>
      </w:r>
      <w:r w:rsidR="00EE1B72" w:rsidRPr="004A00D4">
        <w:rPr>
          <w:lang w:val="en-GB"/>
        </w:rPr>
        <w:fldChar w:fldCharType="begin"/>
      </w:r>
      <w:r w:rsidR="00EE1B72" w:rsidRPr="004A00D4">
        <w:rPr>
          <w:lang w:val="en-GB"/>
          <w:rPrChange w:id="1146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EE1B72" w:rsidRPr="004A00D4">
        <w:rPr>
          <w:lang w:val="en-GB"/>
          <w:rPrChange w:id="1147" w:author="Jahic, Jasmin" w:date="2020-02-23T09:09:00Z">
            <w:rPr>
              <w:lang w:val="en-GB"/>
            </w:rPr>
          </w:rPrChange>
        </w:rPr>
      </w:r>
      <w:r w:rsidR="00EE1B72" w:rsidRPr="004A00D4">
        <w:rPr>
          <w:lang w:val="en-GB"/>
          <w:rPrChange w:id="1148" w:author="Jahic, Jasmin" w:date="2020-02-23T09:09:00Z">
            <w:rPr>
              <w:lang w:val="en-GB"/>
            </w:rPr>
          </w:rPrChange>
        </w:rPr>
        <w:fldChar w:fldCharType="separate"/>
      </w:r>
      <w:r w:rsidR="00EE1B72" w:rsidRPr="004A00D4">
        <w:rPr>
          <w:lang w:val="en-GB"/>
          <w:rPrChange w:id="1149" w:author="Jahic, Jasmin" w:date="2020-02-23T09:09:00Z">
            <w:rPr>
              <w:lang w:val="en-US"/>
            </w:rPr>
          </w:rPrChange>
        </w:rPr>
        <w:t xml:space="preserve">Figure </w:t>
      </w:r>
      <w:r w:rsidR="00EE1B72" w:rsidRPr="004A00D4">
        <w:rPr>
          <w:noProof/>
          <w:lang w:val="en-GB"/>
          <w:rPrChange w:id="1150" w:author="Jahic, Jasmin" w:date="2020-02-23T09:09:00Z">
            <w:rPr>
              <w:noProof/>
              <w:lang w:val="en-US"/>
            </w:rPr>
          </w:rPrChange>
        </w:rPr>
        <w:t>10</w:t>
      </w:r>
      <w:r w:rsidR="00EE1B72" w:rsidRPr="004A00D4">
        <w:rPr>
          <w:lang w:val="en-GB"/>
          <w:rPrChange w:id="1151" w:author="Jahic, Jasmin" w:date="2020-02-23T09:09:00Z">
            <w:rPr>
              <w:lang w:val="en-GB"/>
            </w:rPr>
          </w:rPrChange>
        </w:rPr>
        <w:fldChar w:fldCharType="end"/>
      </w:r>
      <w:r w:rsidR="00EE1B72" w:rsidRPr="004A00D4">
        <w:rPr>
          <w:lang w:val="en-GB"/>
        </w:rPr>
        <w:t>)</w:t>
      </w:r>
      <w:r w:rsidRPr="004A00D4">
        <w:rPr>
          <w:lang w:val="en-GB"/>
          <w:rPrChange w:id="1152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153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03EA7716" w14:textId="5A2FABCE" w:rsidR="00976F20" w:rsidRPr="004A00D4" w:rsidRDefault="00FD7679" w:rsidP="00FD7679">
      <w:pPr>
        <w:pStyle w:val="ListParagraph"/>
        <w:numPr>
          <w:ilvl w:val="0"/>
          <w:numId w:val="3"/>
        </w:numPr>
        <w:rPr>
          <w:lang w:val="en-GB"/>
          <w:rPrChange w:id="115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55" w:author="Jahic, Jasmin" w:date="2020-02-23T09:09:00Z">
            <w:rPr>
              <w:lang w:val="en-GB"/>
            </w:rPr>
          </w:rPrChange>
        </w:rPr>
        <w:t xml:space="preserve">Benchmark name </w:t>
      </w:r>
      <w:r w:rsidR="00EE1B72" w:rsidRPr="004A00D4">
        <w:rPr>
          <w:lang w:val="en-GB"/>
          <w:rPrChange w:id="1156" w:author="Jahic, Jasmin" w:date="2020-02-23T09:09:00Z">
            <w:rPr>
              <w:lang w:val="en-GB"/>
            </w:rPr>
          </w:rPrChange>
        </w:rPr>
        <w:t>(</w:t>
      </w:r>
      <w:r w:rsidR="00EE1B72" w:rsidRPr="004A00D4">
        <w:rPr>
          <w:lang w:val="en-GB"/>
        </w:rPr>
        <w:fldChar w:fldCharType="begin"/>
      </w:r>
      <w:r w:rsidR="00EE1B72" w:rsidRPr="004A00D4">
        <w:rPr>
          <w:lang w:val="en-GB"/>
          <w:rPrChange w:id="1157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EE1B72" w:rsidRPr="004A00D4">
        <w:rPr>
          <w:lang w:val="en-GB"/>
          <w:rPrChange w:id="1158" w:author="Jahic, Jasmin" w:date="2020-02-23T09:09:00Z">
            <w:rPr>
              <w:lang w:val="en-GB"/>
            </w:rPr>
          </w:rPrChange>
        </w:rPr>
      </w:r>
      <w:r w:rsidR="00EE1B72" w:rsidRPr="004A00D4">
        <w:rPr>
          <w:lang w:val="en-GB"/>
          <w:rPrChange w:id="1159" w:author="Jahic, Jasmin" w:date="2020-02-23T09:09:00Z">
            <w:rPr>
              <w:lang w:val="en-GB"/>
            </w:rPr>
          </w:rPrChange>
        </w:rPr>
        <w:fldChar w:fldCharType="separate"/>
      </w:r>
      <w:r w:rsidR="00EE1B72" w:rsidRPr="004A00D4">
        <w:rPr>
          <w:lang w:val="en-GB"/>
          <w:rPrChange w:id="1160" w:author="Jahic, Jasmin" w:date="2020-02-23T09:09:00Z">
            <w:rPr>
              <w:lang w:val="en-US"/>
            </w:rPr>
          </w:rPrChange>
        </w:rPr>
        <w:t xml:space="preserve">Figure </w:t>
      </w:r>
      <w:r w:rsidR="00EE1B72" w:rsidRPr="004A00D4">
        <w:rPr>
          <w:noProof/>
          <w:lang w:val="en-GB"/>
          <w:rPrChange w:id="1161" w:author="Jahic, Jasmin" w:date="2020-02-23T09:09:00Z">
            <w:rPr>
              <w:noProof/>
              <w:lang w:val="en-US"/>
            </w:rPr>
          </w:rPrChange>
        </w:rPr>
        <w:t>10</w:t>
      </w:r>
      <w:r w:rsidR="00EE1B72" w:rsidRPr="004A00D4">
        <w:rPr>
          <w:lang w:val="en-GB"/>
          <w:rPrChange w:id="1162" w:author="Jahic, Jasmin" w:date="2020-02-23T09:09:00Z">
            <w:rPr>
              <w:lang w:val="en-GB"/>
            </w:rPr>
          </w:rPrChange>
        </w:rPr>
        <w:fldChar w:fldCharType="end"/>
      </w:r>
      <w:r w:rsidR="00EE1B72" w:rsidRPr="004A00D4">
        <w:rPr>
          <w:lang w:val="en-GB"/>
        </w:rPr>
        <w:t xml:space="preserve">) </w:t>
      </w:r>
      <w:r w:rsidRPr="004A00D4">
        <w:rPr>
          <w:lang w:val="en-GB"/>
          <w:rPrChange w:id="1163" w:author="Jahic, Jasmin" w:date="2020-02-23T09:09:00Z">
            <w:rPr>
              <w:lang w:val="en-GB"/>
            </w:rPr>
          </w:rPrChange>
        </w:rPr>
        <w:t xml:space="preserve">- </w:t>
      </w:r>
      <w:r w:rsidRPr="004A00D4">
        <w:rPr>
          <w:highlight w:val="yellow"/>
          <w:lang w:val="en-GB"/>
          <w:rPrChange w:id="1164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343D98B7" w14:textId="19F6EDAC" w:rsidR="00EE1B72" w:rsidRPr="004A00D4" w:rsidRDefault="00EE1B72" w:rsidP="00EE1B72">
      <w:pPr>
        <w:rPr>
          <w:lang w:val="en-GB"/>
          <w:rPrChange w:id="1165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66" w:author="Jahic, Jasmin" w:date="2020-02-23T09:09:00Z">
            <w:rPr>
              <w:lang w:val="en-GB"/>
            </w:rPr>
          </w:rPrChange>
        </w:rPr>
        <w:t xml:space="preserve">Inputs for the </w:t>
      </w:r>
      <w:r w:rsidR="00A76D45" w:rsidRPr="004A00D4">
        <w:rPr>
          <w:lang w:val="en-GB"/>
          <w:rPrChange w:id="1167" w:author="Jahic, Jasmin" w:date="2020-02-23T09:09:00Z">
            <w:rPr>
              <w:lang w:val="en-GB"/>
            </w:rPr>
          </w:rPrChange>
        </w:rPr>
        <w:t>“submit and run test”</w:t>
      </w:r>
      <w:r w:rsidRPr="004A00D4">
        <w:rPr>
          <w:lang w:val="en-GB"/>
          <w:rPrChange w:id="1168" w:author="Jahic, Jasmin" w:date="2020-02-23T09:09:00Z">
            <w:rPr>
              <w:lang w:val="en-GB"/>
            </w:rPr>
          </w:rPrChange>
        </w:rPr>
        <w:t xml:space="preserve"> test are:</w:t>
      </w:r>
    </w:p>
    <w:p w14:paraId="307F1E9A" w14:textId="3E3F6DC5" w:rsidR="00212797" w:rsidRPr="004A00D4" w:rsidRDefault="00212797" w:rsidP="00212797">
      <w:pPr>
        <w:pStyle w:val="ListParagraph"/>
        <w:numPr>
          <w:ilvl w:val="0"/>
          <w:numId w:val="3"/>
        </w:numPr>
        <w:rPr>
          <w:lang w:val="en-GB"/>
          <w:rPrChange w:id="116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70" w:author="Jahic, Jasmin" w:date="2020-02-23T09:09:00Z">
            <w:rPr>
              <w:lang w:val="en-GB"/>
            </w:rPr>
          </w:rPrChange>
        </w:rPr>
        <w:t>Benchmark name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1171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Pr="004A00D4">
        <w:rPr>
          <w:lang w:val="en-GB"/>
          <w:rPrChange w:id="1172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1173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1174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1175" w:author="Jahic, Jasmin" w:date="2020-02-23T09:09:00Z">
            <w:rPr>
              <w:noProof/>
              <w:lang w:val="en-US"/>
            </w:rPr>
          </w:rPrChange>
        </w:rPr>
        <w:t>10</w:t>
      </w:r>
      <w:r w:rsidRPr="004A00D4">
        <w:rPr>
          <w:lang w:val="en-GB"/>
          <w:rPrChange w:id="1176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>)</w:t>
      </w:r>
      <w:r w:rsidRPr="004A00D4">
        <w:rPr>
          <w:lang w:val="en-GB"/>
          <w:rPrChange w:id="1177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178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17C5C4BA" w14:textId="4FCBA233" w:rsidR="00212797" w:rsidRPr="004A00D4" w:rsidRDefault="00B52316" w:rsidP="00212797">
      <w:pPr>
        <w:pStyle w:val="ListParagraph"/>
        <w:numPr>
          <w:ilvl w:val="0"/>
          <w:numId w:val="3"/>
        </w:numPr>
        <w:rPr>
          <w:lang w:val="en-GB"/>
          <w:rPrChange w:id="117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80" w:author="Jahic, Jasmin" w:date="2020-02-23T09:09:00Z">
            <w:rPr>
              <w:lang w:val="en-GB"/>
            </w:rPr>
          </w:rPrChange>
        </w:rPr>
        <w:t>Profile</w:t>
      </w:r>
      <w:r w:rsidR="00212797" w:rsidRPr="004A00D4">
        <w:rPr>
          <w:lang w:val="en-GB"/>
          <w:rPrChange w:id="1181" w:author="Jahic, Jasmin" w:date="2020-02-23T09:09:00Z">
            <w:rPr>
              <w:lang w:val="en-GB"/>
            </w:rPr>
          </w:rPrChange>
        </w:rPr>
        <w:t xml:space="preserve"> (</w:t>
      </w:r>
      <w:r w:rsidR="00212797" w:rsidRPr="004A00D4">
        <w:rPr>
          <w:lang w:val="en-GB"/>
        </w:rPr>
        <w:fldChar w:fldCharType="begin"/>
      </w:r>
      <w:r w:rsidR="00212797" w:rsidRPr="004A00D4">
        <w:rPr>
          <w:lang w:val="en-GB"/>
          <w:rPrChange w:id="1182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212797" w:rsidRPr="004A00D4">
        <w:rPr>
          <w:lang w:val="en-GB"/>
          <w:rPrChange w:id="1183" w:author="Jahic, Jasmin" w:date="2020-02-23T09:09:00Z">
            <w:rPr>
              <w:lang w:val="en-GB"/>
            </w:rPr>
          </w:rPrChange>
        </w:rPr>
      </w:r>
      <w:r w:rsidR="00212797" w:rsidRPr="004A00D4">
        <w:rPr>
          <w:lang w:val="en-GB"/>
          <w:rPrChange w:id="1184" w:author="Jahic, Jasmin" w:date="2020-02-23T09:09:00Z">
            <w:rPr>
              <w:lang w:val="en-GB"/>
            </w:rPr>
          </w:rPrChange>
        </w:rPr>
        <w:fldChar w:fldCharType="separate"/>
      </w:r>
      <w:r w:rsidR="00212797" w:rsidRPr="004A00D4">
        <w:rPr>
          <w:lang w:val="en-GB"/>
          <w:rPrChange w:id="1185" w:author="Jahic, Jasmin" w:date="2020-02-23T09:09:00Z">
            <w:rPr>
              <w:lang w:val="en-US"/>
            </w:rPr>
          </w:rPrChange>
        </w:rPr>
        <w:t xml:space="preserve">Figure </w:t>
      </w:r>
      <w:r w:rsidR="00212797" w:rsidRPr="004A00D4">
        <w:rPr>
          <w:noProof/>
          <w:lang w:val="en-GB"/>
          <w:rPrChange w:id="1186" w:author="Jahic, Jasmin" w:date="2020-02-23T09:09:00Z">
            <w:rPr>
              <w:noProof/>
              <w:lang w:val="en-US"/>
            </w:rPr>
          </w:rPrChange>
        </w:rPr>
        <w:t>10</w:t>
      </w:r>
      <w:r w:rsidR="00212797" w:rsidRPr="004A00D4">
        <w:rPr>
          <w:lang w:val="en-GB"/>
          <w:rPrChange w:id="1187" w:author="Jahic, Jasmin" w:date="2020-02-23T09:09:00Z">
            <w:rPr>
              <w:lang w:val="en-GB"/>
            </w:rPr>
          </w:rPrChange>
        </w:rPr>
        <w:fldChar w:fldCharType="end"/>
      </w:r>
      <w:r w:rsidR="00212797" w:rsidRPr="004A00D4">
        <w:rPr>
          <w:lang w:val="en-GB"/>
        </w:rPr>
        <w:t xml:space="preserve">) </w:t>
      </w:r>
      <w:r w:rsidR="00212797" w:rsidRPr="004A00D4">
        <w:rPr>
          <w:lang w:val="en-GB"/>
          <w:rPrChange w:id="1188" w:author="Jahic, Jasmin" w:date="2020-02-23T09:09:00Z">
            <w:rPr>
              <w:lang w:val="en-GB"/>
            </w:rPr>
          </w:rPrChange>
        </w:rPr>
        <w:t xml:space="preserve">- </w:t>
      </w:r>
      <w:r w:rsidR="00212797" w:rsidRPr="004A00D4">
        <w:rPr>
          <w:highlight w:val="yellow"/>
          <w:lang w:val="en-GB"/>
          <w:rPrChange w:id="1189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5929EF65" w14:textId="1143FD26" w:rsidR="00352740" w:rsidRPr="004A00D4" w:rsidRDefault="00352740" w:rsidP="00352740">
      <w:pPr>
        <w:pStyle w:val="ListParagraph"/>
        <w:numPr>
          <w:ilvl w:val="0"/>
          <w:numId w:val="3"/>
        </w:numPr>
        <w:rPr>
          <w:lang w:val="en-GB"/>
          <w:rPrChange w:id="1190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191" w:author="Jahic, Jasmin" w:date="2020-02-23T09:09:00Z">
            <w:rPr>
              <w:lang w:val="en-GB"/>
            </w:rPr>
          </w:rPrChange>
        </w:rPr>
        <w:t>XML run configuration file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1192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Pr="004A00D4">
        <w:rPr>
          <w:lang w:val="en-GB"/>
          <w:rPrChange w:id="1193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1194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1195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1196" w:author="Jahic, Jasmin" w:date="2020-02-23T09:09:00Z">
            <w:rPr>
              <w:noProof/>
              <w:lang w:val="en-US"/>
            </w:rPr>
          </w:rPrChange>
        </w:rPr>
        <w:t>10</w:t>
      </w:r>
      <w:r w:rsidRPr="004A00D4">
        <w:rPr>
          <w:lang w:val="en-GB"/>
          <w:rPrChange w:id="1197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 xml:space="preserve">) </w:t>
      </w:r>
      <w:r w:rsidRPr="004A00D4">
        <w:rPr>
          <w:lang w:val="en-GB"/>
          <w:rPrChange w:id="1198" w:author="Jahic, Jasmin" w:date="2020-02-23T09:09:00Z">
            <w:rPr>
              <w:lang w:val="en-GB"/>
            </w:rPr>
          </w:rPrChange>
        </w:rPr>
        <w:t xml:space="preserve">- </w:t>
      </w:r>
      <w:r w:rsidRPr="004A00D4">
        <w:rPr>
          <w:highlight w:val="yellow"/>
          <w:lang w:val="en-GB"/>
          <w:rPrChange w:id="1199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75E6A2AE" w14:textId="256E334D" w:rsidR="000A15E2" w:rsidRPr="004A00D4" w:rsidRDefault="000A15E2" w:rsidP="000A15E2">
      <w:pPr>
        <w:rPr>
          <w:lang w:val="en-GB"/>
          <w:rPrChange w:id="1200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01" w:author="Jahic, Jasmin" w:date="2020-02-23T09:09:00Z">
            <w:rPr>
              <w:lang w:val="en-GB"/>
            </w:rPr>
          </w:rPrChange>
        </w:rPr>
        <w:t>Inputs for the “kill test” test are:</w:t>
      </w:r>
    </w:p>
    <w:p w14:paraId="2BFBF5A8" w14:textId="28C5FE5D" w:rsidR="000A15E2" w:rsidRPr="004A00D4" w:rsidRDefault="00FD3B5D" w:rsidP="000A15E2">
      <w:pPr>
        <w:pStyle w:val="ListParagraph"/>
        <w:numPr>
          <w:ilvl w:val="0"/>
          <w:numId w:val="3"/>
        </w:numPr>
        <w:rPr>
          <w:lang w:val="en-GB"/>
          <w:rPrChange w:id="1202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03" w:author="Jahic, Jasmin" w:date="2020-02-23T09:09:00Z">
            <w:rPr>
              <w:lang w:val="en-GB"/>
            </w:rPr>
          </w:rPrChange>
        </w:rPr>
        <w:t>Run ID</w:t>
      </w:r>
      <w:r w:rsidR="000A15E2" w:rsidRPr="004A00D4">
        <w:rPr>
          <w:lang w:val="en-GB"/>
          <w:rPrChange w:id="1204" w:author="Jahic, Jasmin" w:date="2020-02-23T09:09:00Z">
            <w:rPr>
              <w:lang w:val="en-GB"/>
            </w:rPr>
          </w:rPrChange>
        </w:rPr>
        <w:t xml:space="preserve"> (</w:t>
      </w:r>
      <w:r w:rsidR="000A15E2" w:rsidRPr="004A00D4">
        <w:rPr>
          <w:lang w:val="en-GB"/>
        </w:rPr>
        <w:fldChar w:fldCharType="begin"/>
      </w:r>
      <w:r w:rsidR="000A15E2" w:rsidRPr="004A00D4">
        <w:rPr>
          <w:lang w:val="en-GB"/>
          <w:rPrChange w:id="1205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0A15E2" w:rsidRPr="004A00D4">
        <w:rPr>
          <w:lang w:val="en-GB"/>
          <w:rPrChange w:id="1206" w:author="Jahic, Jasmin" w:date="2020-02-23T09:09:00Z">
            <w:rPr>
              <w:lang w:val="en-GB"/>
            </w:rPr>
          </w:rPrChange>
        </w:rPr>
      </w:r>
      <w:r w:rsidR="000A15E2" w:rsidRPr="004A00D4">
        <w:rPr>
          <w:lang w:val="en-GB"/>
          <w:rPrChange w:id="1207" w:author="Jahic, Jasmin" w:date="2020-02-23T09:09:00Z">
            <w:rPr>
              <w:lang w:val="en-GB"/>
            </w:rPr>
          </w:rPrChange>
        </w:rPr>
        <w:fldChar w:fldCharType="separate"/>
      </w:r>
      <w:r w:rsidR="000A15E2" w:rsidRPr="004A00D4">
        <w:rPr>
          <w:lang w:val="en-GB"/>
          <w:rPrChange w:id="1208" w:author="Jahic, Jasmin" w:date="2020-02-23T09:09:00Z">
            <w:rPr>
              <w:lang w:val="en-US"/>
            </w:rPr>
          </w:rPrChange>
        </w:rPr>
        <w:t xml:space="preserve">Figure </w:t>
      </w:r>
      <w:r w:rsidR="000A15E2" w:rsidRPr="004A00D4">
        <w:rPr>
          <w:noProof/>
          <w:lang w:val="en-GB"/>
          <w:rPrChange w:id="1209" w:author="Jahic, Jasmin" w:date="2020-02-23T09:09:00Z">
            <w:rPr>
              <w:noProof/>
              <w:lang w:val="en-US"/>
            </w:rPr>
          </w:rPrChange>
        </w:rPr>
        <w:t>10</w:t>
      </w:r>
      <w:r w:rsidR="000A15E2" w:rsidRPr="004A00D4">
        <w:rPr>
          <w:lang w:val="en-GB"/>
          <w:rPrChange w:id="1210" w:author="Jahic, Jasmin" w:date="2020-02-23T09:09:00Z">
            <w:rPr>
              <w:lang w:val="en-GB"/>
            </w:rPr>
          </w:rPrChange>
        </w:rPr>
        <w:fldChar w:fldCharType="end"/>
      </w:r>
      <w:r w:rsidR="000A15E2" w:rsidRPr="004A00D4">
        <w:rPr>
          <w:lang w:val="en-GB"/>
        </w:rPr>
        <w:t>)</w:t>
      </w:r>
      <w:r w:rsidR="000A15E2" w:rsidRPr="004A00D4">
        <w:rPr>
          <w:lang w:val="en-GB"/>
          <w:rPrChange w:id="1211" w:author="Jahic, Jasmin" w:date="2020-02-23T09:09:00Z">
            <w:rPr>
              <w:lang w:val="en-GB"/>
            </w:rPr>
          </w:rPrChange>
        </w:rPr>
        <w:t xml:space="preserve"> - </w:t>
      </w:r>
      <w:r w:rsidR="000A15E2" w:rsidRPr="004A00D4">
        <w:rPr>
          <w:highlight w:val="yellow"/>
          <w:lang w:val="en-GB"/>
          <w:rPrChange w:id="1212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7C0BFF07" w14:textId="041A577B" w:rsidR="000A15E2" w:rsidRPr="004A00D4" w:rsidRDefault="00FD3B5D" w:rsidP="00FD3B5D">
      <w:pPr>
        <w:pStyle w:val="ListParagraph"/>
        <w:numPr>
          <w:ilvl w:val="0"/>
          <w:numId w:val="3"/>
        </w:numPr>
        <w:rPr>
          <w:lang w:val="en-GB"/>
          <w:rPrChange w:id="121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14" w:author="Jahic, Jasmin" w:date="2020-02-23T09:09:00Z">
            <w:rPr>
              <w:lang w:val="en-GB"/>
            </w:rPr>
          </w:rPrChange>
        </w:rPr>
        <w:t xml:space="preserve">Run configuration </w:t>
      </w:r>
      <w:r w:rsidR="000A15E2" w:rsidRPr="004A00D4">
        <w:rPr>
          <w:lang w:val="en-GB"/>
          <w:rPrChange w:id="1215" w:author="Jahic, Jasmin" w:date="2020-02-23T09:09:00Z">
            <w:rPr>
              <w:lang w:val="en-GB"/>
            </w:rPr>
          </w:rPrChange>
        </w:rPr>
        <w:t>(</w:t>
      </w:r>
      <w:r w:rsidR="000A15E2" w:rsidRPr="004A00D4">
        <w:rPr>
          <w:lang w:val="en-GB"/>
        </w:rPr>
        <w:fldChar w:fldCharType="begin"/>
      </w:r>
      <w:r w:rsidR="000A15E2" w:rsidRPr="004A00D4">
        <w:rPr>
          <w:lang w:val="en-GB"/>
          <w:rPrChange w:id="1216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0A15E2" w:rsidRPr="004A00D4">
        <w:rPr>
          <w:lang w:val="en-GB"/>
          <w:rPrChange w:id="1217" w:author="Jahic, Jasmin" w:date="2020-02-23T09:09:00Z">
            <w:rPr>
              <w:lang w:val="en-GB"/>
            </w:rPr>
          </w:rPrChange>
        </w:rPr>
      </w:r>
      <w:r w:rsidR="000A15E2" w:rsidRPr="004A00D4">
        <w:rPr>
          <w:lang w:val="en-GB"/>
          <w:rPrChange w:id="1218" w:author="Jahic, Jasmin" w:date="2020-02-23T09:09:00Z">
            <w:rPr>
              <w:lang w:val="en-GB"/>
            </w:rPr>
          </w:rPrChange>
        </w:rPr>
        <w:fldChar w:fldCharType="separate"/>
      </w:r>
      <w:r w:rsidR="000A15E2" w:rsidRPr="004A00D4">
        <w:rPr>
          <w:lang w:val="en-GB"/>
          <w:rPrChange w:id="1219" w:author="Jahic, Jasmin" w:date="2020-02-23T09:09:00Z">
            <w:rPr>
              <w:lang w:val="en-US"/>
            </w:rPr>
          </w:rPrChange>
        </w:rPr>
        <w:t xml:space="preserve">Figure </w:t>
      </w:r>
      <w:r w:rsidR="000A15E2" w:rsidRPr="004A00D4">
        <w:rPr>
          <w:noProof/>
          <w:lang w:val="en-GB"/>
          <w:rPrChange w:id="1220" w:author="Jahic, Jasmin" w:date="2020-02-23T09:09:00Z">
            <w:rPr>
              <w:noProof/>
              <w:lang w:val="en-US"/>
            </w:rPr>
          </w:rPrChange>
        </w:rPr>
        <w:t>10</w:t>
      </w:r>
      <w:r w:rsidR="000A15E2" w:rsidRPr="004A00D4">
        <w:rPr>
          <w:lang w:val="en-GB"/>
          <w:rPrChange w:id="1221" w:author="Jahic, Jasmin" w:date="2020-02-23T09:09:00Z">
            <w:rPr>
              <w:lang w:val="en-GB"/>
            </w:rPr>
          </w:rPrChange>
        </w:rPr>
        <w:fldChar w:fldCharType="end"/>
      </w:r>
      <w:r w:rsidR="000A15E2" w:rsidRPr="004A00D4">
        <w:rPr>
          <w:lang w:val="en-GB"/>
        </w:rPr>
        <w:t xml:space="preserve">) </w:t>
      </w:r>
      <w:r w:rsidR="000A15E2" w:rsidRPr="004A00D4">
        <w:rPr>
          <w:lang w:val="en-GB"/>
          <w:rPrChange w:id="1222" w:author="Jahic, Jasmin" w:date="2020-02-23T09:09:00Z">
            <w:rPr>
              <w:lang w:val="en-GB"/>
            </w:rPr>
          </w:rPrChange>
        </w:rPr>
        <w:t xml:space="preserve">- </w:t>
      </w:r>
      <w:r w:rsidR="000A15E2" w:rsidRPr="004A00D4">
        <w:rPr>
          <w:highlight w:val="yellow"/>
          <w:lang w:val="en-GB"/>
          <w:rPrChange w:id="1223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034B0A9B" w14:textId="11E72C75" w:rsidR="00FD3B5D" w:rsidRPr="004A00D4" w:rsidRDefault="00FD3B5D" w:rsidP="00FD3B5D">
      <w:pPr>
        <w:rPr>
          <w:lang w:val="en-GB"/>
          <w:rPrChange w:id="122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25" w:author="Jahic, Jasmin" w:date="2020-02-23T09:09:00Z">
            <w:rPr>
              <w:lang w:val="en-GB"/>
            </w:rPr>
          </w:rPrChange>
        </w:rPr>
        <w:lastRenderedPageBreak/>
        <w:t>Inputs for the “</w:t>
      </w:r>
      <w:r w:rsidR="00B86373" w:rsidRPr="004A00D4">
        <w:rPr>
          <w:lang w:val="en-GB"/>
          <w:rPrChange w:id="1226" w:author="Jahic, Jasmin" w:date="2020-02-23T09:09:00Z">
            <w:rPr>
              <w:lang w:val="en-GB"/>
            </w:rPr>
          </w:rPrChange>
        </w:rPr>
        <w:t>get diagnostic</w:t>
      </w:r>
      <w:r w:rsidRPr="004A00D4">
        <w:rPr>
          <w:lang w:val="en-GB"/>
          <w:rPrChange w:id="1227" w:author="Jahic, Jasmin" w:date="2020-02-23T09:09:00Z">
            <w:rPr>
              <w:lang w:val="en-GB"/>
            </w:rPr>
          </w:rPrChange>
        </w:rPr>
        <w:t>” are:</w:t>
      </w:r>
    </w:p>
    <w:p w14:paraId="70E289D3" w14:textId="77777777" w:rsidR="00FD3B5D" w:rsidRPr="004A00D4" w:rsidRDefault="00FD3B5D" w:rsidP="00FD3B5D">
      <w:pPr>
        <w:pStyle w:val="ListParagraph"/>
        <w:numPr>
          <w:ilvl w:val="0"/>
          <w:numId w:val="3"/>
        </w:numPr>
        <w:rPr>
          <w:lang w:val="en-GB"/>
          <w:rPrChange w:id="1228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29" w:author="Jahic, Jasmin" w:date="2020-02-23T09:09:00Z">
            <w:rPr>
              <w:lang w:val="en-GB"/>
            </w:rPr>
          </w:rPrChange>
        </w:rPr>
        <w:t>Run ID 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1230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Pr="004A00D4">
        <w:rPr>
          <w:lang w:val="en-GB"/>
          <w:rPrChange w:id="1231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1232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1233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1234" w:author="Jahic, Jasmin" w:date="2020-02-23T09:09:00Z">
            <w:rPr>
              <w:noProof/>
              <w:lang w:val="en-US"/>
            </w:rPr>
          </w:rPrChange>
        </w:rPr>
        <w:t>10</w:t>
      </w:r>
      <w:r w:rsidRPr="004A00D4">
        <w:rPr>
          <w:lang w:val="en-GB"/>
          <w:rPrChange w:id="1235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>)</w:t>
      </w:r>
      <w:r w:rsidRPr="004A00D4">
        <w:rPr>
          <w:lang w:val="en-GB"/>
          <w:rPrChange w:id="1236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237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3DCE5DFA" w14:textId="7A7942D0" w:rsidR="00FD3B5D" w:rsidRPr="004A00D4" w:rsidRDefault="00FD3B5D" w:rsidP="00B86373">
      <w:pPr>
        <w:pStyle w:val="ListParagraph"/>
        <w:numPr>
          <w:ilvl w:val="0"/>
          <w:numId w:val="3"/>
        </w:numPr>
        <w:rPr>
          <w:lang w:val="en-GB"/>
          <w:rPrChange w:id="1238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39" w:author="Jahic, Jasmin" w:date="2020-02-23T09:09:00Z">
            <w:rPr>
              <w:lang w:val="en-GB"/>
            </w:rPr>
          </w:rPrChange>
        </w:rPr>
        <w:t xml:space="preserve">Run </w:t>
      </w:r>
      <w:r w:rsidR="00B86373" w:rsidRPr="004A00D4">
        <w:rPr>
          <w:lang w:val="en-GB"/>
          <w:rPrChange w:id="1240" w:author="Jahic, Jasmin" w:date="2020-02-23T09:09:00Z">
            <w:rPr>
              <w:lang w:val="en-GB"/>
            </w:rPr>
          </w:rPrChange>
        </w:rPr>
        <w:t xml:space="preserve">queue </w:t>
      </w:r>
      <w:r w:rsidRPr="004A00D4">
        <w:rPr>
          <w:lang w:val="en-GB"/>
          <w:rPrChange w:id="1241" w:author="Jahic, Jasmin" w:date="2020-02-23T09:09:00Z">
            <w:rPr>
              <w:lang w:val="en-GB"/>
            </w:rPr>
          </w:rPrChange>
        </w:rPr>
        <w:t>(</w:t>
      </w:r>
      <w:r w:rsidRPr="004A00D4">
        <w:rPr>
          <w:lang w:val="en-GB"/>
        </w:rPr>
        <w:fldChar w:fldCharType="begin"/>
      </w:r>
      <w:r w:rsidRPr="004A00D4">
        <w:rPr>
          <w:lang w:val="en-GB"/>
          <w:rPrChange w:id="1242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Pr="004A00D4">
        <w:rPr>
          <w:lang w:val="en-GB"/>
          <w:rPrChange w:id="1243" w:author="Jahic, Jasmin" w:date="2020-02-23T09:09:00Z">
            <w:rPr>
              <w:lang w:val="en-GB"/>
            </w:rPr>
          </w:rPrChange>
        </w:rPr>
      </w:r>
      <w:r w:rsidRPr="004A00D4">
        <w:rPr>
          <w:lang w:val="en-GB"/>
          <w:rPrChange w:id="1244" w:author="Jahic, Jasmin" w:date="2020-02-23T09:09:00Z">
            <w:rPr>
              <w:lang w:val="en-GB"/>
            </w:rPr>
          </w:rPrChange>
        </w:rPr>
        <w:fldChar w:fldCharType="separate"/>
      </w:r>
      <w:r w:rsidRPr="004A00D4">
        <w:rPr>
          <w:lang w:val="en-GB"/>
          <w:rPrChange w:id="1245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noProof/>
          <w:lang w:val="en-GB"/>
          <w:rPrChange w:id="1246" w:author="Jahic, Jasmin" w:date="2020-02-23T09:09:00Z">
            <w:rPr>
              <w:noProof/>
              <w:lang w:val="en-US"/>
            </w:rPr>
          </w:rPrChange>
        </w:rPr>
        <w:t>10</w:t>
      </w:r>
      <w:r w:rsidRPr="004A00D4">
        <w:rPr>
          <w:lang w:val="en-GB"/>
          <w:rPrChange w:id="1247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 xml:space="preserve">) </w:t>
      </w:r>
      <w:r w:rsidRPr="004A00D4">
        <w:rPr>
          <w:lang w:val="en-GB"/>
          <w:rPrChange w:id="1248" w:author="Jahic, Jasmin" w:date="2020-02-23T09:09:00Z">
            <w:rPr>
              <w:lang w:val="en-GB"/>
            </w:rPr>
          </w:rPrChange>
        </w:rPr>
        <w:t xml:space="preserve">- </w:t>
      </w:r>
      <w:r w:rsidRPr="004A00D4">
        <w:rPr>
          <w:highlight w:val="yellow"/>
          <w:lang w:val="en-GB"/>
          <w:rPrChange w:id="1249" w:author="Jahic, Jasmin" w:date="2020-02-23T09:09:00Z">
            <w:rPr>
              <w:highlight w:val="yellow"/>
              <w:lang w:val="en-GB"/>
            </w:rPr>
          </w:rPrChange>
        </w:rPr>
        <w:t>...</w:t>
      </w:r>
    </w:p>
    <w:p w14:paraId="65636BB9" w14:textId="18F962B9" w:rsidR="004333A2" w:rsidRPr="004A00D4" w:rsidRDefault="004333A2" w:rsidP="004333A2">
      <w:pPr>
        <w:rPr>
          <w:lang w:val="en-GB"/>
          <w:rPrChange w:id="1250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51" w:author="Jahic, Jasmin" w:date="2020-02-23T09:09:00Z">
            <w:rPr>
              <w:lang w:val="en-GB"/>
            </w:rPr>
          </w:rPrChange>
        </w:rPr>
        <w:t>Outputs of</w:t>
      </w:r>
      <w:r w:rsidR="00051705" w:rsidRPr="004A00D4">
        <w:rPr>
          <w:lang w:val="en-GB"/>
          <w:rPrChange w:id="1252" w:author="Jahic, Jasmin" w:date="2020-02-23T09:09:00Z">
            <w:rPr>
              <w:lang w:val="en-GB"/>
            </w:rPr>
          </w:rPrChange>
        </w:rPr>
        <w:t xml:space="preserve"> the</w:t>
      </w:r>
      <w:r w:rsidRPr="004A00D4">
        <w:rPr>
          <w:lang w:val="en-GB"/>
          <w:rPrChange w:id="1253" w:author="Jahic, Jasmin" w:date="2020-02-23T09:09:00Z">
            <w:rPr>
              <w:lang w:val="en-GB"/>
            </w:rPr>
          </w:rPrChange>
        </w:rPr>
        <w:t xml:space="preserve"> “deploy test” are:</w:t>
      </w:r>
    </w:p>
    <w:p w14:paraId="32288FB8" w14:textId="3AA43827" w:rsidR="004333A2" w:rsidRPr="004A00D4" w:rsidRDefault="00960F26" w:rsidP="00960F26">
      <w:pPr>
        <w:pStyle w:val="ListParagraph"/>
        <w:numPr>
          <w:ilvl w:val="0"/>
          <w:numId w:val="5"/>
        </w:numPr>
        <w:rPr>
          <w:lang w:val="en-GB"/>
          <w:rPrChange w:id="125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55" w:author="Jahic, Jasmin" w:date="2020-02-23T09:09:00Z">
            <w:rPr>
              <w:lang w:val="en-GB"/>
            </w:rPr>
          </w:rPrChange>
        </w:rPr>
        <w:t xml:space="preserve">Deploy status </w:t>
      </w:r>
      <w:r w:rsidR="004333A2" w:rsidRPr="004A00D4">
        <w:rPr>
          <w:lang w:val="en-GB"/>
          <w:rPrChange w:id="1256" w:author="Jahic, Jasmin" w:date="2020-02-23T09:09:00Z">
            <w:rPr>
              <w:lang w:val="en-GB"/>
            </w:rPr>
          </w:rPrChange>
        </w:rPr>
        <w:t>(</w:t>
      </w:r>
      <w:r w:rsidR="00B349CD" w:rsidRPr="004A00D4">
        <w:rPr>
          <w:lang w:val="en-GB"/>
        </w:rPr>
        <w:fldChar w:fldCharType="begin"/>
      </w:r>
      <w:r w:rsidR="00B349CD" w:rsidRPr="004A00D4">
        <w:rPr>
          <w:lang w:val="en-GB"/>
          <w:rPrChange w:id="1257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B349CD" w:rsidRPr="004A00D4">
        <w:rPr>
          <w:lang w:val="en-GB"/>
          <w:rPrChange w:id="1258" w:author="Jahic, Jasmin" w:date="2020-02-23T09:09:00Z">
            <w:rPr>
              <w:lang w:val="en-GB"/>
            </w:rPr>
          </w:rPrChange>
        </w:rPr>
      </w:r>
      <w:r w:rsidR="00B349CD" w:rsidRPr="004A00D4">
        <w:rPr>
          <w:lang w:val="en-GB"/>
          <w:rPrChange w:id="1259" w:author="Jahic, Jasmin" w:date="2020-02-23T09:09:00Z">
            <w:rPr>
              <w:lang w:val="en-GB"/>
            </w:rPr>
          </w:rPrChange>
        </w:rPr>
        <w:fldChar w:fldCharType="separate"/>
      </w:r>
      <w:r w:rsidR="00B349CD" w:rsidRPr="004A00D4">
        <w:rPr>
          <w:lang w:val="en-GB"/>
          <w:rPrChange w:id="1260" w:author="Jahic, Jasmin" w:date="2020-02-23T09:09:00Z">
            <w:rPr>
              <w:lang w:val="en-US"/>
            </w:rPr>
          </w:rPrChange>
        </w:rPr>
        <w:t xml:space="preserve">Figure </w:t>
      </w:r>
      <w:r w:rsidR="00B349CD" w:rsidRPr="004A00D4">
        <w:rPr>
          <w:noProof/>
          <w:lang w:val="en-GB"/>
          <w:rPrChange w:id="1261" w:author="Jahic, Jasmin" w:date="2020-02-23T09:09:00Z">
            <w:rPr>
              <w:noProof/>
              <w:lang w:val="en-US"/>
            </w:rPr>
          </w:rPrChange>
        </w:rPr>
        <w:t>10</w:t>
      </w:r>
      <w:r w:rsidR="00B349CD" w:rsidRPr="004A00D4">
        <w:rPr>
          <w:lang w:val="en-GB"/>
          <w:rPrChange w:id="1262" w:author="Jahic, Jasmin" w:date="2020-02-23T09:09:00Z">
            <w:rPr>
              <w:lang w:val="en-GB"/>
            </w:rPr>
          </w:rPrChange>
        </w:rPr>
        <w:fldChar w:fldCharType="end"/>
      </w:r>
      <w:r w:rsidR="004333A2" w:rsidRPr="004A00D4">
        <w:rPr>
          <w:lang w:val="en-GB"/>
        </w:rPr>
        <w:t>)</w:t>
      </w:r>
      <w:r w:rsidRPr="004A00D4">
        <w:rPr>
          <w:lang w:val="en-GB"/>
          <w:rPrChange w:id="1263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264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1B7D6C42" w14:textId="0CAD6A9A" w:rsidR="00051705" w:rsidRPr="004A00D4" w:rsidRDefault="00051705" w:rsidP="00051705">
      <w:pPr>
        <w:rPr>
          <w:lang w:val="en-GB"/>
          <w:rPrChange w:id="1265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66" w:author="Jahic, Jasmin" w:date="2020-02-23T09:09:00Z">
            <w:rPr>
              <w:lang w:val="en-GB"/>
            </w:rPr>
          </w:rPrChange>
        </w:rPr>
        <w:t>Outputs of the “submit and run test” are:</w:t>
      </w:r>
    </w:p>
    <w:p w14:paraId="05A2CEC4" w14:textId="46720D13" w:rsidR="00051705" w:rsidRPr="004A00D4" w:rsidRDefault="00FC686E" w:rsidP="00F54817">
      <w:pPr>
        <w:pStyle w:val="ListParagraph"/>
        <w:numPr>
          <w:ilvl w:val="0"/>
          <w:numId w:val="5"/>
        </w:numPr>
        <w:rPr>
          <w:lang w:val="en-GB"/>
          <w:rPrChange w:id="1267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68" w:author="Jahic, Jasmin" w:date="2020-02-23T09:09:00Z">
            <w:rPr>
              <w:lang w:val="en-GB"/>
            </w:rPr>
          </w:rPrChange>
        </w:rPr>
        <w:t>Run ID</w:t>
      </w:r>
      <w:r w:rsidR="00051705" w:rsidRPr="004A00D4">
        <w:rPr>
          <w:lang w:val="en-GB"/>
          <w:rPrChange w:id="1269" w:author="Jahic, Jasmin" w:date="2020-02-23T09:09:00Z">
            <w:rPr>
              <w:lang w:val="en-GB"/>
            </w:rPr>
          </w:rPrChange>
        </w:rPr>
        <w:t xml:space="preserve"> (</w:t>
      </w:r>
      <w:r w:rsidR="00B349CD" w:rsidRPr="004A00D4">
        <w:rPr>
          <w:lang w:val="en-GB"/>
        </w:rPr>
        <w:fldChar w:fldCharType="begin"/>
      </w:r>
      <w:r w:rsidR="00B349CD" w:rsidRPr="004A00D4">
        <w:rPr>
          <w:lang w:val="en-GB"/>
          <w:rPrChange w:id="1270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B349CD" w:rsidRPr="004A00D4">
        <w:rPr>
          <w:lang w:val="en-GB"/>
          <w:rPrChange w:id="1271" w:author="Jahic, Jasmin" w:date="2020-02-23T09:09:00Z">
            <w:rPr>
              <w:lang w:val="en-GB"/>
            </w:rPr>
          </w:rPrChange>
        </w:rPr>
      </w:r>
      <w:r w:rsidR="00B349CD" w:rsidRPr="004A00D4">
        <w:rPr>
          <w:lang w:val="en-GB"/>
          <w:rPrChange w:id="1272" w:author="Jahic, Jasmin" w:date="2020-02-23T09:09:00Z">
            <w:rPr>
              <w:lang w:val="en-GB"/>
            </w:rPr>
          </w:rPrChange>
        </w:rPr>
        <w:fldChar w:fldCharType="separate"/>
      </w:r>
      <w:r w:rsidR="00B349CD" w:rsidRPr="004A00D4">
        <w:rPr>
          <w:lang w:val="en-GB"/>
          <w:rPrChange w:id="1273" w:author="Jahic, Jasmin" w:date="2020-02-23T09:09:00Z">
            <w:rPr>
              <w:lang w:val="en-US"/>
            </w:rPr>
          </w:rPrChange>
        </w:rPr>
        <w:t xml:space="preserve">Figure </w:t>
      </w:r>
      <w:r w:rsidR="00B349CD" w:rsidRPr="004A00D4">
        <w:rPr>
          <w:noProof/>
          <w:lang w:val="en-GB"/>
          <w:rPrChange w:id="1274" w:author="Jahic, Jasmin" w:date="2020-02-23T09:09:00Z">
            <w:rPr>
              <w:noProof/>
              <w:lang w:val="en-US"/>
            </w:rPr>
          </w:rPrChange>
        </w:rPr>
        <w:t>10</w:t>
      </w:r>
      <w:r w:rsidR="00B349CD" w:rsidRPr="004A00D4">
        <w:rPr>
          <w:lang w:val="en-GB"/>
          <w:rPrChange w:id="1275" w:author="Jahic, Jasmin" w:date="2020-02-23T09:09:00Z">
            <w:rPr>
              <w:lang w:val="en-GB"/>
            </w:rPr>
          </w:rPrChange>
        </w:rPr>
        <w:fldChar w:fldCharType="end"/>
      </w:r>
      <w:r w:rsidR="00051705" w:rsidRPr="004A00D4">
        <w:rPr>
          <w:lang w:val="en-GB"/>
        </w:rPr>
        <w:t>)</w:t>
      </w:r>
      <w:r w:rsidRPr="004A00D4">
        <w:rPr>
          <w:lang w:val="en-GB"/>
          <w:rPrChange w:id="1276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277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1E2D81E" w14:textId="790EE433" w:rsidR="00051705" w:rsidRPr="004A00D4" w:rsidRDefault="00051705" w:rsidP="00051705">
      <w:pPr>
        <w:rPr>
          <w:lang w:val="en-GB"/>
          <w:rPrChange w:id="1278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79" w:author="Jahic, Jasmin" w:date="2020-02-23T09:09:00Z">
            <w:rPr>
              <w:lang w:val="en-GB"/>
            </w:rPr>
          </w:rPrChange>
        </w:rPr>
        <w:t>Outputs of the “</w:t>
      </w:r>
      <w:r w:rsidR="00306FCF" w:rsidRPr="004A00D4">
        <w:rPr>
          <w:lang w:val="en-GB"/>
          <w:rPrChange w:id="1280" w:author="Jahic, Jasmin" w:date="2020-02-23T09:09:00Z">
            <w:rPr>
              <w:lang w:val="en-GB"/>
            </w:rPr>
          </w:rPrChange>
        </w:rPr>
        <w:t>kill</w:t>
      </w:r>
      <w:r w:rsidRPr="004A00D4">
        <w:rPr>
          <w:lang w:val="en-GB"/>
          <w:rPrChange w:id="1281" w:author="Jahic, Jasmin" w:date="2020-02-23T09:09:00Z">
            <w:rPr>
              <w:lang w:val="en-GB"/>
            </w:rPr>
          </w:rPrChange>
        </w:rPr>
        <w:t xml:space="preserve"> test” are:</w:t>
      </w:r>
    </w:p>
    <w:p w14:paraId="77B1FF7A" w14:textId="77A549C4" w:rsidR="00051705" w:rsidRPr="004A00D4" w:rsidRDefault="001277B7" w:rsidP="001277B7">
      <w:pPr>
        <w:pStyle w:val="ListParagraph"/>
        <w:numPr>
          <w:ilvl w:val="0"/>
          <w:numId w:val="5"/>
        </w:numPr>
        <w:rPr>
          <w:lang w:val="en-GB"/>
          <w:rPrChange w:id="1282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83" w:author="Jahic, Jasmin" w:date="2020-02-23T09:09:00Z">
            <w:rPr>
              <w:lang w:val="en-GB"/>
            </w:rPr>
          </w:rPrChange>
        </w:rPr>
        <w:t>Run ID (</w:t>
      </w:r>
      <w:r w:rsidR="00B349CD" w:rsidRPr="004A00D4">
        <w:rPr>
          <w:lang w:val="en-GB"/>
        </w:rPr>
        <w:fldChar w:fldCharType="begin"/>
      </w:r>
      <w:r w:rsidR="00B349CD" w:rsidRPr="004A00D4">
        <w:rPr>
          <w:lang w:val="en-GB"/>
          <w:rPrChange w:id="1284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B349CD" w:rsidRPr="004A00D4">
        <w:rPr>
          <w:lang w:val="en-GB"/>
          <w:rPrChange w:id="1285" w:author="Jahic, Jasmin" w:date="2020-02-23T09:09:00Z">
            <w:rPr>
              <w:lang w:val="en-GB"/>
            </w:rPr>
          </w:rPrChange>
        </w:rPr>
      </w:r>
      <w:r w:rsidR="00B349CD" w:rsidRPr="004A00D4">
        <w:rPr>
          <w:lang w:val="en-GB"/>
          <w:rPrChange w:id="1286" w:author="Jahic, Jasmin" w:date="2020-02-23T09:09:00Z">
            <w:rPr>
              <w:lang w:val="en-GB"/>
            </w:rPr>
          </w:rPrChange>
        </w:rPr>
        <w:fldChar w:fldCharType="separate"/>
      </w:r>
      <w:r w:rsidR="00B349CD" w:rsidRPr="004A00D4">
        <w:rPr>
          <w:lang w:val="en-GB"/>
          <w:rPrChange w:id="1287" w:author="Jahic, Jasmin" w:date="2020-02-23T09:09:00Z">
            <w:rPr>
              <w:lang w:val="en-US"/>
            </w:rPr>
          </w:rPrChange>
        </w:rPr>
        <w:t xml:space="preserve">Figure </w:t>
      </w:r>
      <w:r w:rsidR="00B349CD" w:rsidRPr="004A00D4">
        <w:rPr>
          <w:noProof/>
          <w:lang w:val="en-GB"/>
          <w:rPrChange w:id="1288" w:author="Jahic, Jasmin" w:date="2020-02-23T09:09:00Z">
            <w:rPr>
              <w:noProof/>
              <w:lang w:val="en-US"/>
            </w:rPr>
          </w:rPrChange>
        </w:rPr>
        <w:t>10</w:t>
      </w:r>
      <w:r w:rsidR="00B349CD" w:rsidRPr="004A00D4">
        <w:rPr>
          <w:lang w:val="en-GB"/>
          <w:rPrChange w:id="1289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 xml:space="preserve">) - </w:t>
      </w:r>
      <w:r w:rsidRPr="004A00D4">
        <w:rPr>
          <w:highlight w:val="yellow"/>
          <w:lang w:val="en-GB"/>
          <w:rPrChange w:id="1290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D893D00" w14:textId="52294BD5" w:rsidR="00306FCF" w:rsidRPr="004A00D4" w:rsidRDefault="00306FCF" w:rsidP="00306FCF">
      <w:pPr>
        <w:rPr>
          <w:lang w:val="en-GB"/>
          <w:rPrChange w:id="1291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92" w:author="Jahic, Jasmin" w:date="2020-02-23T09:09:00Z">
            <w:rPr>
              <w:lang w:val="en-GB"/>
            </w:rPr>
          </w:rPrChange>
        </w:rPr>
        <w:t>Outputs of the “get diagnostic” are:</w:t>
      </w:r>
    </w:p>
    <w:p w14:paraId="74F60276" w14:textId="3024141A" w:rsidR="00306FCF" w:rsidRPr="004A00D4" w:rsidRDefault="00B8288C" w:rsidP="00B8288C">
      <w:pPr>
        <w:pStyle w:val="ListParagraph"/>
        <w:numPr>
          <w:ilvl w:val="0"/>
          <w:numId w:val="5"/>
        </w:numPr>
        <w:rPr>
          <w:lang w:val="en-GB"/>
          <w:rPrChange w:id="129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294" w:author="Jahic, Jasmin" w:date="2020-02-23T09:09:00Z">
            <w:rPr>
              <w:lang w:val="en-GB"/>
            </w:rPr>
          </w:rPrChange>
        </w:rPr>
        <w:t xml:space="preserve">Run status </w:t>
      </w:r>
      <w:r w:rsidR="00306FCF" w:rsidRPr="004A00D4">
        <w:rPr>
          <w:lang w:val="en-GB"/>
          <w:rPrChange w:id="1295" w:author="Jahic, Jasmin" w:date="2020-02-23T09:09:00Z">
            <w:rPr>
              <w:lang w:val="en-GB"/>
            </w:rPr>
          </w:rPrChange>
        </w:rPr>
        <w:t xml:space="preserve"> (</w:t>
      </w:r>
      <w:r w:rsidR="00B349CD" w:rsidRPr="004A00D4">
        <w:rPr>
          <w:lang w:val="en-GB"/>
        </w:rPr>
        <w:fldChar w:fldCharType="begin"/>
      </w:r>
      <w:r w:rsidR="00B349CD" w:rsidRPr="004A00D4">
        <w:rPr>
          <w:lang w:val="en-GB"/>
          <w:rPrChange w:id="1296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B349CD" w:rsidRPr="004A00D4">
        <w:rPr>
          <w:lang w:val="en-GB"/>
          <w:rPrChange w:id="1297" w:author="Jahic, Jasmin" w:date="2020-02-23T09:09:00Z">
            <w:rPr>
              <w:lang w:val="en-GB"/>
            </w:rPr>
          </w:rPrChange>
        </w:rPr>
      </w:r>
      <w:r w:rsidR="00B349CD" w:rsidRPr="004A00D4">
        <w:rPr>
          <w:lang w:val="en-GB"/>
          <w:rPrChange w:id="1298" w:author="Jahic, Jasmin" w:date="2020-02-23T09:09:00Z">
            <w:rPr>
              <w:lang w:val="en-GB"/>
            </w:rPr>
          </w:rPrChange>
        </w:rPr>
        <w:fldChar w:fldCharType="separate"/>
      </w:r>
      <w:r w:rsidR="00B349CD" w:rsidRPr="004A00D4">
        <w:rPr>
          <w:lang w:val="en-GB"/>
          <w:rPrChange w:id="1299" w:author="Jahic, Jasmin" w:date="2020-02-23T09:09:00Z">
            <w:rPr>
              <w:lang w:val="en-US"/>
            </w:rPr>
          </w:rPrChange>
        </w:rPr>
        <w:t xml:space="preserve">Figure </w:t>
      </w:r>
      <w:r w:rsidR="00B349CD" w:rsidRPr="004A00D4">
        <w:rPr>
          <w:noProof/>
          <w:lang w:val="en-GB"/>
          <w:rPrChange w:id="1300" w:author="Jahic, Jasmin" w:date="2020-02-23T09:09:00Z">
            <w:rPr>
              <w:noProof/>
              <w:lang w:val="en-US"/>
            </w:rPr>
          </w:rPrChange>
        </w:rPr>
        <w:t>10</w:t>
      </w:r>
      <w:r w:rsidR="00B349CD" w:rsidRPr="004A00D4">
        <w:rPr>
          <w:lang w:val="en-GB"/>
          <w:rPrChange w:id="1301" w:author="Jahic, Jasmin" w:date="2020-02-23T09:09:00Z">
            <w:rPr>
              <w:lang w:val="en-GB"/>
            </w:rPr>
          </w:rPrChange>
        </w:rPr>
        <w:fldChar w:fldCharType="end"/>
      </w:r>
      <w:r w:rsidR="00306FCF" w:rsidRPr="004A00D4">
        <w:rPr>
          <w:lang w:val="en-GB"/>
        </w:rPr>
        <w:t>)</w:t>
      </w:r>
      <w:r w:rsidR="00BA0AC4" w:rsidRPr="004A00D4">
        <w:rPr>
          <w:lang w:val="en-GB"/>
          <w:rPrChange w:id="1302" w:author="Jahic, Jasmin" w:date="2020-02-23T09:09:00Z">
            <w:rPr>
              <w:lang w:val="en-GB"/>
            </w:rPr>
          </w:rPrChange>
        </w:rPr>
        <w:t xml:space="preserve"> - </w:t>
      </w:r>
      <w:r w:rsidR="00BA0AC4" w:rsidRPr="004A00D4">
        <w:rPr>
          <w:highlight w:val="yellow"/>
          <w:lang w:val="en-GB"/>
          <w:rPrChange w:id="1303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0470714F" w14:textId="36232089" w:rsidR="009460AA" w:rsidRPr="004A00D4" w:rsidRDefault="009460AA" w:rsidP="009460AA">
      <w:pPr>
        <w:pStyle w:val="ListParagraph"/>
        <w:numPr>
          <w:ilvl w:val="0"/>
          <w:numId w:val="5"/>
        </w:numPr>
        <w:rPr>
          <w:lang w:val="en-GB"/>
          <w:rPrChange w:id="130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05" w:author="Jahic, Jasmin" w:date="2020-02-23T09:09:00Z">
            <w:rPr>
              <w:lang w:val="en-GB"/>
            </w:rPr>
          </w:rPrChange>
        </w:rPr>
        <w:t>Run info  (</w:t>
      </w:r>
      <w:r w:rsidR="008860DE" w:rsidRPr="004A00D4">
        <w:rPr>
          <w:lang w:val="en-GB"/>
        </w:rPr>
        <w:fldChar w:fldCharType="begin"/>
      </w:r>
      <w:r w:rsidR="008860DE" w:rsidRPr="004A00D4">
        <w:rPr>
          <w:lang w:val="en-GB"/>
          <w:rPrChange w:id="1306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8860DE" w:rsidRPr="004A00D4">
        <w:rPr>
          <w:lang w:val="en-GB"/>
          <w:rPrChange w:id="1307" w:author="Jahic, Jasmin" w:date="2020-02-23T09:09:00Z">
            <w:rPr>
              <w:lang w:val="en-GB"/>
            </w:rPr>
          </w:rPrChange>
        </w:rPr>
      </w:r>
      <w:r w:rsidR="008860DE" w:rsidRPr="004A00D4">
        <w:rPr>
          <w:lang w:val="en-GB"/>
          <w:rPrChange w:id="1308" w:author="Jahic, Jasmin" w:date="2020-02-23T09:09:00Z">
            <w:rPr>
              <w:lang w:val="en-GB"/>
            </w:rPr>
          </w:rPrChange>
        </w:rPr>
        <w:fldChar w:fldCharType="separate"/>
      </w:r>
      <w:r w:rsidR="008860DE" w:rsidRPr="004A00D4">
        <w:rPr>
          <w:lang w:val="en-GB"/>
          <w:rPrChange w:id="1309" w:author="Jahic, Jasmin" w:date="2020-02-23T09:09:00Z">
            <w:rPr>
              <w:lang w:val="en-US"/>
            </w:rPr>
          </w:rPrChange>
        </w:rPr>
        <w:t xml:space="preserve">Figure </w:t>
      </w:r>
      <w:r w:rsidR="008860DE" w:rsidRPr="004A00D4">
        <w:rPr>
          <w:noProof/>
          <w:lang w:val="en-GB"/>
          <w:rPrChange w:id="1310" w:author="Jahic, Jasmin" w:date="2020-02-23T09:09:00Z">
            <w:rPr>
              <w:noProof/>
              <w:lang w:val="en-US"/>
            </w:rPr>
          </w:rPrChange>
        </w:rPr>
        <w:t>10</w:t>
      </w:r>
      <w:r w:rsidR="008860DE" w:rsidRPr="004A00D4">
        <w:rPr>
          <w:lang w:val="en-GB"/>
          <w:rPrChange w:id="1311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 xml:space="preserve">) - </w:t>
      </w:r>
      <w:r w:rsidRPr="004A00D4">
        <w:rPr>
          <w:highlight w:val="yellow"/>
          <w:lang w:val="en-GB"/>
          <w:rPrChange w:id="1312" w:author="Jahic, Jasmin" w:date="2020-02-23T09:09:00Z">
            <w:rPr>
              <w:highlight w:val="yellow"/>
              <w:lang w:val="en-GB"/>
            </w:rPr>
          </w:rPrChange>
        </w:rPr>
        <w:t>…</w:t>
      </w:r>
      <w:r w:rsidR="00EE7E58" w:rsidRPr="004A00D4">
        <w:rPr>
          <w:lang w:val="en-GB"/>
          <w:rPrChange w:id="1313" w:author="Jahic, Jasmin" w:date="2020-02-23T09:09:00Z">
            <w:rPr>
              <w:lang w:val="en-GB"/>
            </w:rPr>
          </w:rPrChange>
        </w:rPr>
        <w:t>, with parameters:</w:t>
      </w:r>
    </w:p>
    <w:p w14:paraId="1CC9646D" w14:textId="6047AC3C" w:rsidR="00306FCF" w:rsidRPr="004A00D4" w:rsidRDefault="00854C57" w:rsidP="00854C57">
      <w:pPr>
        <w:pStyle w:val="ListParagraph"/>
        <w:numPr>
          <w:ilvl w:val="1"/>
          <w:numId w:val="5"/>
        </w:numPr>
        <w:rPr>
          <w:lang w:val="en-GB"/>
          <w:rPrChange w:id="1314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15" w:author="Jahic, Jasmin" w:date="2020-02-23T09:09:00Z">
            <w:rPr>
              <w:lang w:val="en-GB"/>
            </w:rPr>
          </w:rPrChange>
        </w:rPr>
        <w:t>Description</w:t>
      </w:r>
      <w:r w:rsidR="00306FCF" w:rsidRPr="004A00D4">
        <w:rPr>
          <w:lang w:val="en-GB"/>
          <w:rPrChange w:id="1316" w:author="Jahic, Jasmin" w:date="2020-02-23T09:09:00Z">
            <w:rPr>
              <w:lang w:val="en-GB"/>
            </w:rPr>
          </w:rPrChange>
        </w:rPr>
        <w:t xml:space="preserve"> - </w:t>
      </w:r>
      <w:r w:rsidR="00306FCF" w:rsidRPr="004A00D4">
        <w:rPr>
          <w:highlight w:val="yellow"/>
          <w:lang w:val="en-GB"/>
          <w:rPrChange w:id="1317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751E714D" w14:textId="32981398" w:rsidR="00306FCF" w:rsidRPr="004A00D4" w:rsidRDefault="00854C57" w:rsidP="00306FCF">
      <w:pPr>
        <w:pStyle w:val="ListParagraph"/>
        <w:numPr>
          <w:ilvl w:val="1"/>
          <w:numId w:val="5"/>
        </w:numPr>
        <w:rPr>
          <w:lang w:val="en-GB"/>
          <w:rPrChange w:id="1318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19" w:author="Jahic, Jasmin" w:date="2020-02-23T09:09:00Z">
            <w:rPr>
              <w:lang w:val="en-GB"/>
            </w:rPr>
          </w:rPrChange>
        </w:rPr>
        <w:t>Scale</w:t>
      </w:r>
      <w:r w:rsidR="00306FCF" w:rsidRPr="004A00D4">
        <w:rPr>
          <w:lang w:val="en-GB"/>
          <w:rPrChange w:id="1320" w:author="Jahic, Jasmin" w:date="2020-02-23T09:09:00Z">
            <w:rPr>
              <w:lang w:val="en-GB"/>
            </w:rPr>
          </w:rPrChange>
        </w:rPr>
        <w:t xml:space="preserve"> - </w:t>
      </w:r>
      <w:r w:rsidR="00306FCF" w:rsidRPr="004A00D4">
        <w:rPr>
          <w:highlight w:val="yellow"/>
          <w:lang w:val="en-GB"/>
          <w:rPrChange w:id="1321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2BED90A8" w14:textId="765D8B75" w:rsidR="00306FCF" w:rsidRPr="004A00D4" w:rsidRDefault="00854C57" w:rsidP="00306FCF">
      <w:pPr>
        <w:pStyle w:val="ListParagraph"/>
        <w:numPr>
          <w:ilvl w:val="1"/>
          <w:numId w:val="5"/>
        </w:numPr>
        <w:rPr>
          <w:lang w:val="en-GB"/>
          <w:rPrChange w:id="1322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23" w:author="Jahic, Jasmin" w:date="2020-02-23T09:09:00Z">
            <w:rPr>
              <w:lang w:val="en-GB"/>
            </w:rPr>
          </w:rPrChange>
        </w:rPr>
        <w:t>Metric</w:t>
      </w:r>
      <w:r w:rsidR="00306FCF" w:rsidRPr="004A00D4">
        <w:rPr>
          <w:lang w:val="en-GB"/>
          <w:rPrChange w:id="1324" w:author="Jahic, Jasmin" w:date="2020-02-23T09:09:00Z">
            <w:rPr>
              <w:lang w:val="en-GB"/>
            </w:rPr>
          </w:rPrChange>
        </w:rPr>
        <w:t xml:space="preserve"> - </w:t>
      </w:r>
      <w:r w:rsidR="00306FCF" w:rsidRPr="004A00D4">
        <w:rPr>
          <w:highlight w:val="yellow"/>
          <w:lang w:val="en-GB"/>
          <w:rPrChange w:id="1325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3D35645" w14:textId="762A7025" w:rsidR="00306FCF" w:rsidRPr="004A00D4" w:rsidRDefault="00027B6A" w:rsidP="00306FCF">
      <w:pPr>
        <w:pStyle w:val="ListParagraph"/>
        <w:numPr>
          <w:ilvl w:val="1"/>
          <w:numId w:val="5"/>
        </w:numPr>
        <w:rPr>
          <w:lang w:val="en-GB"/>
          <w:rPrChange w:id="132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27" w:author="Jahic, Jasmin" w:date="2020-02-23T09:09:00Z">
            <w:rPr>
              <w:lang w:val="en-GB"/>
            </w:rPr>
          </w:rPrChange>
        </w:rPr>
        <w:t>Submitter</w:t>
      </w:r>
      <w:r w:rsidR="00306FCF" w:rsidRPr="004A00D4">
        <w:rPr>
          <w:lang w:val="en-GB"/>
          <w:rPrChange w:id="1328" w:author="Jahic, Jasmin" w:date="2020-02-23T09:09:00Z">
            <w:rPr>
              <w:lang w:val="en-GB"/>
            </w:rPr>
          </w:rPrChange>
        </w:rPr>
        <w:t xml:space="preserve"> - </w:t>
      </w:r>
      <w:r w:rsidR="00306FCF" w:rsidRPr="004A00D4">
        <w:rPr>
          <w:highlight w:val="yellow"/>
          <w:lang w:val="en-GB"/>
          <w:rPrChange w:id="1329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A194235" w14:textId="21F08211" w:rsidR="00027B6A" w:rsidRPr="004A00D4" w:rsidRDefault="00027B6A" w:rsidP="00027B6A">
      <w:pPr>
        <w:pStyle w:val="ListParagraph"/>
        <w:numPr>
          <w:ilvl w:val="1"/>
          <w:numId w:val="5"/>
        </w:numPr>
        <w:rPr>
          <w:lang w:val="en-GB"/>
          <w:rPrChange w:id="1330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31" w:author="Jahic, Jasmin" w:date="2020-02-23T09:09:00Z">
            <w:rPr>
              <w:lang w:val="en-GB"/>
            </w:rPr>
          </w:rPrChange>
        </w:rPr>
        <w:t xml:space="preserve">Tags - </w:t>
      </w:r>
      <w:r w:rsidRPr="004A00D4">
        <w:rPr>
          <w:highlight w:val="yellow"/>
          <w:lang w:val="en-GB"/>
          <w:rPrChange w:id="1332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22BA77B5" w14:textId="31746D1E" w:rsidR="00027B6A" w:rsidRPr="004A00D4" w:rsidRDefault="00027B6A" w:rsidP="00027B6A">
      <w:pPr>
        <w:pStyle w:val="ListParagraph"/>
        <w:numPr>
          <w:ilvl w:val="1"/>
          <w:numId w:val="5"/>
        </w:numPr>
        <w:rPr>
          <w:lang w:val="en-GB"/>
          <w:rPrChange w:id="1333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34" w:author="Jahic, Jasmin" w:date="2020-02-23T09:09:00Z">
            <w:rPr>
              <w:lang w:val="en-GB"/>
            </w:rPr>
          </w:rPrChange>
        </w:rPr>
        <w:t xml:space="preserve">Date - </w:t>
      </w:r>
      <w:r w:rsidRPr="004A00D4">
        <w:rPr>
          <w:highlight w:val="yellow"/>
          <w:lang w:val="en-GB"/>
          <w:rPrChange w:id="1335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551D24CA" w14:textId="5D0ACDF3" w:rsidR="00027B6A" w:rsidRPr="004A00D4" w:rsidRDefault="00027B6A" w:rsidP="00027B6A">
      <w:pPr>
        <w:pStyle w:val="ListParagraph"/>
        <w:numPr>
          <w:ilvl w:val="1"/>
          <w:numId w:val="5"/>
        </w:numPr>
        <w:rPr>
          <w:lang w:val="en-GB"/>
          <w:rPrChange w:id="1336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37" w:author="Jahic, Jasmin" w:date="2020-02-23T09:09:00Z">
            <w:rPr>
              <w:lang w:val="en-GB"/>
            </w:rPr>
          </w:rPrChange>
        </w:rPr>
        <w:t xml:space="preserve">Result - </w:t>
      </w:r>
      <w:r w:rsidRPr="004A00D4">
        <w:rPr>
          <w:highlight w:val="yellow"/>
          <w:lang w:val="en-GB"/>
          <w:rPrChange w:id="1338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6DA17BB7" w14:textId="37110851" w:rsidR="00306FCF" w:rsidRPr="004A00D4" w:rsidRDefault="006E0958" w:rsidP="006E0958">
      <w:pPr>
        <w:pStyle w:val="ListParagraph"/>
        <w:numPr>
          <w:ilvl w:val="0"/>
          <w:numId w:val="5"/>
        </w:numPr>
        <w:rPr>
          <w:lang w:val="en-GB"/>
          <w:rPrChange w:id="1339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40" w:author="Jahic, Jasmin" w:date="2020-02-23T09:09:00Z">
            <w:rPr>
              <w:lang w:val="en-GB"/>
            </w:rPr>
          </w:rPrChange>
        </w:rPr>
        <w:t>Run queue</w:t>
      </w:r>
      <w:r w:rsidR="00306FCF" w:rsidRPr="004A00D4">
        <w:rPr>
          <w:lang w:val="en-GB"/>
          <w:rPrChange w:id="1341" w:author="Jahic, Jasmin" w:date="2020-02-23T09:09:00Z">
            <w:rPr>
              <w:lang w:val="en-GB"/>
            </w:rPr>
          </w:rPrChange>
        </w:rPr>
        <w:t xml:space="preserve"> (</w:t>
      </w:r>
      <w:r w:rsidR="001E0288" w:rsidRPr="004A00D4">
        <w:rPr>
          <w:lang w:val="en-GB"/>
        </w:rPr>
        <w:fldChar w:fldCharType="begin"/>
      </w:r>
      <w:r w:rsidR="001E0288" w:rsidRPr="004A00D4">
        <w:rPr>
          <w:lang w:val="en-GB"/>
          <w:rPrChange w:id="1342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1E0288" w:rsidRPr="004A00D4">
        <w:rPr>
          <w:lang w:val="en-GB"/>
          <w:rPrChange w:id="1343" w:author="Jahic, Jasmin" w:date="2020-02-23T09:09:00Z">
            <w:rPr>
              <w:lang w:val="en-GB"/>
            </w:rPr>
          </w:rPrChange>
        </w:rPr>
      </w:r>
      <w:r w:rsidR="001E0288" w:rsidRPr="004A00D4">
        <w:rPr>
          <w:lang w:val="en-GB"/>
          <w:rPrChange w:id="1344" w:author="Jahic, Jasmin" w:date="2020-02-23T09:09:00Z">
            <w:rPr>
              <w:lang w:val="en-GB"/>
            </w:rPr>
          </w:rPrChange>
        </w:rPr>
        <w:fldChar w:fldCharType="separate"/>
      </w:r>
      <w:r w:rsidR="001E0288" w:rsidRPr="004A00D4">
        <w:rPr>
          <w:lang w:val="en-GB"/>
          <w:rPrChange w:id="1345" w:author="Jahic, Jasmin" w:date="2020-02-23T09:09:00Z">
            <w:rPr>
              <w:lang w:val="en-US"/>
            </w:rPr>
          </w:rPrChange>
        </w:rPr>
        <w:t xml:space="preserve">Figure </w:t>
      </w:r>
      <w:r w:rsidR="001E0288" w:rsidRPr="004A00D4">
        <w:rPr>
          <w:noProof/>
          <w:lang w:val="en-GB"/>
          <w:rPrChange w:id="1346" w:author="Jahic, Jasmin" w:date="2020-02-23T09:09:00Z">
            <w:rPr>
              <w:noProof/>
              <w:lang w:val="en-US"/>
            </w:rPr>
          </w:rPrChange>
        </w:rPr>
        <w:t>10</w:t>
      </w:r>
      <w:r w:rsidR="001E0288" w:rsidRPr="004A00D4">
        <w:rPr>
          <w:lang w:val="en-GB"/>
          <w:rPrChange w:id="1347" w:author="Jahic, Jasmin" w:date="2020-02-23T09:09:00Z">
            <w:rPr>
              <w:lang w:val="en-GB"/>
            </w:rPr>
          </w:rPrChange>
        </w:rPr>
        <w:fldChar w:fldCharType="end"/>
      </w:r>
      <w:r w:rsidR="00306FCF" w:rsidRPr="004A00D4">
        <w:rPr>
          <w:lang w:val="en-GB"/>
        </w:rPr>
        <w:t>)</w:t>
      </w:r>
      <w:r w:rsidRPr="004A00D4">
        <w:rPr>
          <w:lang w:val="en-GB"/>
          <w:rPrChange w:id="1348" w:author="Jahic, Jasmin" w:date="2020-02-23T09:09:00Z">
            <w:rPr>
              <w:lang w:val="en-GB"/>
            </w:rPr>
          </w:rPrChange>
        </w:rPr>
        <w:t xml:space="preserve"> - </w:t>
      </w:r>
      <w:r w:rsidRPr="004A00D4">
        <w:rPr>
          <w:highlight w:val="yellow"/>
          <w:lang w:val="en-GB"/>
          <w:rPrChange w:id="1349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21D0C88F" w14:textId="6D655160" w:rsidR="00256C67" w:rsidRPr="004A00D4" w:rsidRDefault="00256C67" w:rsidP="00256C67">
      <w:pPr>
        <w:pStyle w:val="ListParagraph"/>
        <w:numPr>
          <w:ilvl w:val="0"/>
          <w:numId w:val="5"/>
        </w:numPr>
        <w:rPr>
          <w:lang w:val="en-GB"/>
          <w:rPrChange w:id="1350" w:author="Jahic, Jasmin" w:date="2020-02-23T09:09:00Z">
            <w:rPr>
              <w:lang w:val="en-GB"/>
            </w:rPr>
          </w:rPrChange>
        </w:rPr>
      </w:pPr>
      <w:r w:rsidRPr="004A00D4">
        <w:rPr>
          <w:lang w:val="en-GB"/>
          <w:rPrChange w:id="1351" w:author="Jahic, Jasmin" w:date="2020-02-23T09:09:00Z">
            <w:rPr>
              <w:lang w:val="en-GB"/>
            </w:rPr>
          </w:rPrChange>
        </w:rPr>
        <w:t>Run log stream (</w:t>
      </w:r>
      <w:r w:rsidR="001E0288" w:rsidRPr="004A00D4">
        <w:rPr>
          <w:lang w:val="en-GB"/>
        </w:rPr>
        <w:fldChar w:fldCharType="begin"/>
      </w:r>
      <w:r w:rsidR="001E0288" w:rsidRPr="004A00D4">
        <w:rPr>
          <w:lang w:val="en-GB"/>
          <w:rPrChange w:id="1352" w:author="Jahic, Jasmin" w:date="2020-02-23T09:09:00Z">
            <w:rPr>
              <w:lang w:val="en-GB"/>
            </w:rPr>
          </w:rPrChange>
        </w:rPr>
        <w:instrText xml:space="preserve"> REF _Ref33117665 \h </w:instrText>
      </w:r>
      <w:r w:rsidR="001E0288" w:rsidRPr="004A00D4">
        <w:rPr>
          <w:lang w:val="en-GB"/>
          <w:rPrChange w:id="1353" w:author="Jahic, Jasmin" w:date="2020-02-23T09:09:00Z">
            <w:rPr>
              <w:lang w:val="en-GB"/>
            </w:rPr>
          </w:rPrChange>
        </w:rPr>
      </w:r>
      <w:r w:rsidR="001E0288" w:rsidRPr="004A00D4">
        <w:rPr>
          <w:lang w:val="en-GB"/>
          <w:rPrChange w:id="1354" w:author="Jahic, Jasmin" w:date="2020-02-23T09:09:00Z">
            <w:rPr>
              <w:lang w:val="en-GB"/>
            </w:rPr>
          </w:rPrChange>
        </w:rPr>
        <w:fldChar w:fldCharType="separate"/>
      </w:r>
      <w:r w:rsidR="001E0288" w:rsidRPr="004A00D4">
        <w:rPr>
          <w:lang w:val="en-GB"/>
          <w:rPrChange w:id="1355" w:author="Jahic, Jasmin" w:date="2020-02-23T09:09:00Z">
            <w:rPr>
              <w:lang w:val="en-US"/>
            </w:rPr>
          </w:rPrChange>
        </w:rPr>
        <w:t xml:space="preserve">Figure </w:t>
      </w:r>
      <w:r w:rsidR="001E0288" w:rsidRPr="004A00D4">
        <w:rPr>
          <w:noProof/>
          <w:lang w:val="en-GB"/>
          <w:rPrChange w:id="1356" w:author="Jahic, Jasmin" w:date="2020-02-23T09:09:00Z">
            <w:rPr>
              <w:noProof/>
              <w:lang w:val="en-US"/>
            </w:rPr>
          </w:rPrChange>
        </w:rPr>
        <w:t>10</w:t>
      </w:r>
      <w:r w:rsidR="001E0288" w:rsidRPr="004A00D4">
        <w:rPr>
          <w:lang w:val="en-GB"/>
          <w:rPrChange w:id="1357" w:author="Jahic, Jasmin" w:date="2020-02-23T09:09:00Z">
            <w:rPr>
              <w:lang w:val="en-GB"/>
            </w:rPr>
          </w:rPrChange>
        </w:rPr>
        <w:fldChar w:fldCharType="end"/>
      </w:r>
      <w:r w:rsidRPr="004A00D4">
        <w:rPr>
          <w:lang w:val="en-GB"/>
        </w:rPr>
        <w:t xml:space="preserve">) - </w:t>
      </w:r>
      <w:r w:rsidRPr="004A00D4">
        <w:rPr>
          <w:highlight w:val="yellow"/>
          <w:lang w:val="en-GB"/>
          <w:rPrChange w:id="1358" w:author="Jahic, Jasmin" w:date="2020-02-23T09:09:00Z">
            <w:rPr>
              <w:highlight w:val="yellow"/>
              <w:lang w:val="en-GB"/>
            </w:rPr>
          </w:rPrChange>
        </w:rPr>
        <w:t>…</w:t>
      </w:r>
    </w:p>
    <w:p w14:paraId="1EBF75A6" w14:textId="77777777" w:rsidR="001F08EC" w:rsidRPr="004A00D4" w:rsidRDefault="001F08EC" w:rsidP="001F08EC">
      <w:pPr>
        <w:keepNext/>
        <w:rPr>
          <w:lang w:val="en-GB"/>
          <w:rPrChange w:id="1359" w:author="Jahic, Jasmin" w:date="2020-02-23T09:09:00Z">
            <w:rPr/>
          </w:rPrChange>
        </w:rPr>
      </w:pPr>
      <w:r w:rsidRPr="004A00D4">
        <w:rPr>
          <w:noProof/>
          <w:lang w:val="en-GB" w:eastAsia="de-DE"/>
          <w:rPrChange w:id="1360" w:author="Jahic, Jasmin" w:date="2020-02-23T09:09:00Z">
            <w:rPr>
              <w:noProof/>
              <w:lang w:eastAsia="de-DE"/>
            </w:rPr>
          </w:rPrChange>
        </w:rPr>
        <w:lastRenderedPageBreak/>
        <w:drawing>
          <wp:inline distT="0" distB="0" distL="0" distR="0" wp14:anchorId="01E8AF7C" wp14:editId="65B264C7">
            <wp:extent cx="5760720" cy="692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CEA3" w14:textId="1DC82DAB" w:rsidR="001F08EC" w:rsidRPr="004A00D4" w:rsidRDefault="001F08EC" w:rsidP="001F08EC">
      <w:pPr>
        <w:pStyle w:val="Caption"/>
        <w:rPr>
          <w:lang w:val="en-GB"/>
          <w:rPrChange w:id="1361" w:author="Jahic, Jasmin" w:date="2020-02-23T09:09:00Z">
            <w:rPr>
              <w:lang w:val="en-US"/>
            </w:rPr>
          </w:rPrChange>
        </w:rPr>
      </w:pPr>
      <w:bookmarkStart w:id="1362" w:name="_Ref33117665"/>
      <w:r w:rsidRPr="004A00D4">
        <w:rPr>
          <w:lang w:val="en-GB"/>
          <w:rPrChange w:id="1363" w:author="Jahic, Jasmin" w:date="2020-02-23T09:09:00Z">
            <w:rPr>
              <w:lang w:val="en-US"/>
            </w:rPr>
          </w:rPrChange>
        </w:rPr>
        <w:t xml:space="preserve">Figure </w:t>
      </w:r>
      <w:r w:rsidRPr="004A00D4">
        <w:rPr>
          <w:lang w:val="en-GB"/>
          <w:rPrChange w:id="1364" w:author="Jahic, Jasmin" w:date="2020-02-23T09:09:00Z">
            <w:rPr/>
          </w:rPrChange>
        </w:rPr>
        <w:fldChar w:fldCharType="begin"/>
      </w:r>
      <w:r w:rsidRPr="004A00D4">
        <w:rPr>
          <w:lang w:val="en-GB"/>
          <w:rPrChange w:id="1365" w:author="Jahic, Jasmin" w:date="2020-02-23T09:09:00Z">
            <w:rPr>
              <w:lang w:val="en-US"/>
            </w:rPr>
          </w:rPrChange>
        </w:rPr>
        <w:instrText xml:space="preserve"> SEQ Figure \* ARABIC </w:instrText>
      </w:r>
      <w:r w:rsidRPr="004A00D4">
        <w:rPr>
          <w:lang w:val="en-GB"/>
          <w:rPrChange w:id="1366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1367" w:author="Jahic, Jasmin" w:date="2020-02-23T09:09:00Z">
            <w:rPr>
              <w:noProof/>
              <w:lang w:val="en-US"/>
            </w:rPr>
          </w:rPrChange>
        </w:rPr>
        <w:t>10</w:t>
      </w:r>
      <w:r w:rsidRPr="004A00D4">
        <w:rPr>
          <w:lang w:val="en-GB"/>
          <w:rPrChange w:id="1368" w:author="Jahic, Jasmin" w:date="2020-02-23T09:09:00Z">
            <w:rPr/>
          </w:rPrChange>
        </w:rPr>
        <w:fldChar w:fldCharType="end"/>
      </w:r>
      <w:bookmarkEnd w:id="1362"/>
      <w:r w:rsidRPr="004A00D4">
        <w:rPr>
          <w:lang w:val="en-GB"/>
          <w:rPrChange w:id="1369" w:author="Jahic, Jasmin" w:date="2020-02-23T09:09:00Z">
            <w:rPr>
              <w:lang w:val="en-US"/>
            </w:rPr>
          </w:rPrChange>
        </w:rPr>
        <w:t>: Logical data - messages and requests.</w:t>
      </w:r>
    </w:p>
    <w:p w14:paraId="4925FBFB" w14:textId="77777777" w:rsidR="00152BBF" w:rsidRPr="004A00D4" w:rsidRDefault="00152BBF" w:rsidP="00152BBF">
      <w:pPr>
        <w:keepNext/>
        <w:rPr>
          <w:lang w:val="en-GB"/>
          <w:rPrChange w:id="1370" w:author="Jahic, Jasmin" w:date="2020-02-23T09:09:00Z">
            <w:rPr/>
          </w:rPrChange>
        </w:rPr>
      </w:pPr>
      <w:r w:rsidRPr="004A00D4">
        <w:rPr>
          <w:lang w:val="en-GB"/>
          <w:rPrChange w:id="1371" w:author="Jahic, Jasmin" w:date="2020-02-23T09:09:00Z">
            <w:rPr/>
          </w:rPrChange>
        </w:rPr>
        <w:object w:dxaOrig="14776" w:dyaOrig="11161" w14:anchorId="3F884983">
          <v:shape id="_x0000_i1032" type="#_x0000_t75" style="width:452.75pt;height:342.15pt" o:ole="">
            <v:imagedata r:id="rId25" o:title=""/>
          </v:shape>
          <o:OLEObject Type="Embed" ProgID="Visio.Drawing.15" ShapeID="_x0000_i1032" DrawAspect="Content" ObjectID="_1643954185" r:id="rId26"/>
        </w:object>
      </w:r>
    </w:p>
    <w:p w14:paraId="38DF5EA7" w14:textId="5E1F9267" w:rsidR="00152BBF" w:rsidRPr="004A00D4" w:rsidRDefault="00152BBF" w:rsidP="00152BBF">
      <w:pPr>
        <w:pStyle w:val="Caption"/>
        <w:rPr>
          <w:lang w:val="en-GB"/>
          <w:rPrChange w:id="1372" w:author="Jahic, Jasmin" w:date="2020-02-23T09:09:00Z">
            <w:rPr/>
          </w:rPrChange>
        </w:rPr>
      </w:pPr>
      <w:r w:rsidRPr="004A00D4">
        <w:rPr>
          <w:lang w:val="en-GB"/>
          <w:rPrChange w:id="1373" w:author="Jahic, Jasmin" w:date="2020-02-23T09:09:00Z">
            <w:rPr/>
          </w:rPrChange>
        </w:rPr>
        <w:t xml:space="preserve">Figure </w:t>
      </w:r>
      <w:r w:rsidR="00896D67" w:rsidRPr="004A00D4">
        <w:rPr>
          <w:lang w:val="en-GB"/>
          <w:rPrChange w:id="1374" w:author="Jahic, Jasmin" w:date="2020-02-23T09:09:00Z">
            <w:rPr/>
          </w:rPrChange>
        </w:rPr>
        <w:fldChar w:fldCharType="begin"/>
      </w:r>
      <w:r w:rsidR="00896D67" w:rsidRPr="004A00D4">
        <w:rPr>
          <w:lang w:val="en-GB"/>
          <w:rPrChange w:id="1375" w:author="Jahic, Jasmin" w:date="2020-02-23T09:09:00Z">
            <w:rPr/>
          </w:rPrChange>
        </w:rPr>
        <w:instrText xml:space="preserve"> SEQ Figure \* ARABIC </w:instrText>
      </w:r>
      <w:r w:rsidR="00896D67" w:rsidRPr="004A00D4">
        <w:rPr>
          <w:lang w:val="en-GB"/>
          <w:rPrChange w:id="1376" w:author="Jahic, Jasmin" w:date="2020-02-23T09:09:00Z">
            <w:rPr/>
          </w:rPrChange>
        </w:rPr>
        <w:fldChar w:fldCharType="separate"/>
      </w:r>
      <w:r w:rsidR="007458EF" w:rsidRPr="004A00D4">
        <w:rPr>
          <w:noProof/>
          <w:lang w:val="en-GB"/>
          <w:rPrChange w:id="1377" w:author="Jahic, Jasmin" w:date="2020-02-23T09:09:00Z">
            <w:rPr>
              <w:noProof/>
            </w:rPr>
          </w:rPrChange>
        </w:rPr>
        <w:t>11</w:t>
      </w:r>
      <w:r w:rsidR="00896D67" w:rsidRPr="004A00D4">
        <w:rPr>
          <w:noProof/>
          <w:lang w:val="en-GB"/>
          <w:rPrChange w:id="1378" w:author="Jahic, Jasmin" w:date="2020-02-23T09:09:00Z">
            <w:rPr>
              <w:noProof/>
            </w:rPr>
          </w:rPrChange>
        </w:rPr>
        <w:fldChar w:fldCharType="end"/>
      </w:r>
      <w:r w:rsidRPr="004A00D4">
        <w:rPr>
          <w:lang w:val="en-GB"/>
          <w:rPrChange w:id="1379" w:author="Jahic, Jasmin" w:date="2020-02-23T09:09:00Z">
            <w:rPr/>
          </w:rPrChange>
        </w:rPr>
        <w:t>: Logical data - parser.</w:t>
      </w:r>
    </w:p>
    <w:p w14:paraId="47236B35" w14:textId="77777777" w:rsidR="00152BBF" w:rsidRPr="004A00D4" w:rsidRDefault="00152BBF" w:rsidP="00152BBF">
      <w:pPr>
        <w:keepNext/>
        <w:rPr>
          <w:lang w:val="en-GB"/>
          <w:rPrChange w:id="1380" w:author="Jahic, Jasmin" w:date="2020-02-23T09:09:00Z">
            <w:rPr/>
          </w:rPrChange>
        </w:rPr>
      </w:pPr>
      <w:r w:rsidRPr="004A00D4">
        <w:rPr>
          <w:lang w:val="en-GB"/>
          <w:rPrChange w:id="1381" w:author="Jahic, Jasmin" w:date="2020-02-23T09:09:00Z">
            <w:rPr/>
          </w:rPrChange>
        </w:rPr>
        <w:object w:dxaOrig="16456" w:dyaOrig="7096" w14:anchorId="70E8044A">
          <v:shape id="_x0000_i1033" type="#_x0000_t75" style="width:453.3pt;height:195.25pt" o:ole="">
            <v:imagedata r:id="rId27" o:title=""/>
          </v:shape>
          <o:OLEObject Type="Embed" ProgID="Visio.Drawing.15" ShapeID="_x0000_i1033" DrawAspect="Content" ObjectID="_1643954186" r:id="rId28"/>
        </w:object>
      </w:r>
    </w:p>
    <w:p w14:paraId="0EB4566B" w14:textId="6528932A" w:rsidR="00152BBF" w:rsidRPr="004A00D4" w:rsidRDefault="00152BBF" w:rsidP="00152BBF">
      <w:pPr>
        <w:pStyle w:val="Caption"/>
        <w:rPr>
          <w:lang w:val="en-GB"/>
          <w:rPrChange w:id="1382" w:author="Jahic, Jasmin" w:date="2020-02-23T09:09:00Z">
            <w:rPr>
              <w:lang w:val="en-US"/>
            </w:rPr>
          </w:rPrChange>
        </w:rPr>
      </w:pPr>
      <w:r w:rsidRPr="004A00D4">
        <w:rPr>
          <w:lang w:val="en-GB"/>
          <w:rPrChange w:id="1383" w:author="Jahic, Jasmin" w:date="2020-02-23T09:09:00Z">
            <w:rPr/>
          </w:rPrChange>
        </w:rPr>
        <w:t xml:space="preserve">Figure </w:t>
      </w:r>
      <w:r w:rsidR="00896D67" w:rsidRPr="004A00D4">
        <w:rPr>
          <w:lang w:val="en-GB"/>
          <w:rPrChange w:id="1384" w:author="Jahic, Jasmin" w:date="2020-02-23T09:09:00Z">
            <w:rPr/>
          </w:rPrChange>
        </w:rPr>
        <w:fldChar w:fldCharType="begin"/>
      </w:r>
      <w:r w:rsidR="00896D67" w:rsidRPr="004A00D4">
        <w:rPr>
          <w:lang w:val="en-GB"/>
          <w:rPrChange w:id="1385" w:author="Jahic, Jasmin" w:date="2020-02-23T09:09:00Z">
            <w:rPr/>
          </w:rPrChange>
        </w:rPr>
        <w:instrText xml:space="preserve"> SEQ Figure \* ARABIC </w:instrText>
      </w:r>
      <w:r w:rsidR="00896D67" w:rsidRPr="004A00D4">
        <w:rPr>
          <w:lang w:val="en-GB"/>
          <w:rPrChange w:id="1386" w:author="Jahic, Jasmin" w:date="2020-02-23T09:09:00Z">
            <w:rPr/>
          </w:rPrChange>
        </w:rPr>
        <w:fldChar w:fldCharType="separate"/>
      </w:r>
      <w:ins w:id="1387" w:author="Jahic, Jasmin" w:date="2020-02-23T09:09:00Z">
        <w:r w:rsidR="007458EF" w:rsidRPr="004A00D4">
          <w:rPr>
            <w:noProof/>
            <w:lang w:val="en-GB"/>
            <w:rPrChange w:id="1388" w:author="Jahic, Jasmin" w:date="2020-02-23T09:09:00Z">
              <w:rPr>
                <w:noProof/>
                <w:lang w:val="en-US"/>
              </w:rPr>
            </w:rPrChange>
          </w:rPr>
          <w:t>12</w:t>
        </w:r>
      </w:ins>
      <w:del w:id="1389" w:author="Jahic, Jasmin" w:date="2020-02-23T09:09:00Z">
        <w:r w:rsidRPr="004A00D4" w:rsidDel="007458EF">
          <w:rPr>
            <w:noProof/>
            <w:lang w:val="en-GB"/>
            <w:rPrChange w:id="1390" w:author="Jahic, Jasmin" w:date="2020-02-23T09:09:00Z">
              <w:rPr>
                <w:noProof/>
              </w:rPr>
            </w:rPrChange>
          </w:rPr>
          <w:delText>12</w:delText>
        </w:r>
      </w:del>
      <w:r w:rsidR="00896D67" w:rsidRPr="004A00D4">
        <w:rPr>
          <w:noProof/>
          <w:lang w:val="en-GB"/>
          <w:rPrChange w:id="1391" w:author="Jahic, Jasmin" w:date="2020-02-23T09:09:00Z">
            <w:rPr>
              <w:noProof/>
            </w:rPr>
          </w:rPrChange>
        </w:rPr>
        <w:fldChar w:fldCharType="end"/>
      </w:r>
      <w:r w:rsidRPr="004A00D4">
        <w:rPr>
          <w:lang w:val="en-GB"/>
          <w:rPrChange w:id="1392" w:author="Jahic, Jasmin" w:date="2020-02-23T09:09:00Z">
            <w:rPr/>
          </w:rPrChange>
        </w:rPr>
        <w:t>: Logical data - analyzer.</w:t>
      </w:r>
    </w:p>
    <w:p w14:paraId="48C471B7" w14:textId="50B2405A" w:rsidR="00D353A0" w:rsidRPr="004A00D4" w:rsidRDefault="00DC0C35" w:rsidP="00075E95">
      <w:pPr>
        <w:pStyle w:val="Heading2"/>
        <w:rPr>
          <w:ins w:id="1393" w:author="Jahic, Jasmin" w:date="2020-02-23T09:08:00Z"/>
          <w:lang w:val="en-GB"/>
          <w:rPrChange w:id="1394" w:author="Jahic, Jasmin" w:date="2020-02-23T09:09:00Z">
            <w:rPr>
              <w:ins w:id="1395" w:author="Jahic, Jasmin" w:date="2020-02-23T09:08:00Z"/>
              <w:lang w:val="en-GB"/>
            </w:rPr>
          </w:rPrChange>
        </w:rPr>
      </w:pPr>
      <w:bookmarkStart w:id="1396" w:name="_Toc33194993"/>
      <w:r w:rsidRPr="004A00D4">
        <w:rPr>
          <w:lang w:val="en-GB"/>
        </w:rPr>
        <w:lastRenderedPageBreak/>
        <w:t xml:space="preserve">Logical </w:t>
      </w:r>
      <w:r w:rsidR="00D353A0" w:rsidRPr="004A00D4">
        <w:rPr>
          <w:lang w:val="en-GB"/>
          <w:rPrChange w:id="1397" w:author="Jahic, Jasmin" w:date="2020-02-23T09:09:00Z">
            <w:rPr>
              <w:lang w:val="en-GB"/>
            </w:rPr>
          </w:rPrChange>
        </w:rPr>
        <w:t>Sequence Diagrams</w:t>
      </w:r>
      <w:bookmarkEnd w:id="1396"/>
    </w:p>
    <w:p w14:paraId="64160285" w14:textId="77777777" w:rsidR="007458EF" w:rsidRPr="004A00D4" w:rsidRDefault="007458EF" w:rsidP="007458EF">
      <w:pPr>
        <w:keepNext/>
        <w:rPr>
          <w:ins w:id="1398" w:author="Jahic, Jasmin" w:date="2020-02-23T09:09:00Z"/>
          <w:lang w:val="en-GB"/>
          <w:rPrChange w:id="1399" w:author="Jahic, Jasmin" w:date="2020-02-23T09:09:00Z">
            <w:rPr>
              <w:ins w:id="1400" w:author="Jahic, Jasmin" w:date="2020-02-23T09:09:00Z"/>
            </w:rPr>
          </w:rPrChange>
        </w:rPr>
        <w:pPrChange w:id="1401" w:author="Jahic, Jasmin" w:date="2020-02-23T09:09:00Z">
          <w:pPr/>
        </w:pPrChange>
      </w:pPr>
      <w:ins w:id="1402" w:author="Jahic, Jasmin" w:date="2020-02-23T09:09:00Z">
        <w:r w:rsidRPr="004A00D4">
          <w:rPr>
            <w:lang w:val="en-GB"/>
            <w:rPrChange w:id="1403" w:author="Jahic, Jasmin" w:date="2020-02-23T09:09:00Z">
              <w:rPr/>
            </w:rPrChange>
          </w:rPr>
          <w:object w:dxaOrig="17086" w:dyaOrig="16245" w14:anchorId="6BFE20CC">
            <v:shape id="_x0000_i1034" type="#_x0000_t75" style="width:452.75pt;height:430.25pt" o:ole="">
              <v:imagedata r:id="rId29" o:title=""/>
            </v:shape>
            <o:OLEObject Type="Embed" ProgID="Visio.Drawing.15" ShapeID="_x0000_i1034" DrawAspect="Content" ObjectID="_1643954187" r:id="rId30"/>
          </w:object>
        </w:r>
      </w:ins>
    </w:p>
    <w:p w14:paraId="615B9DE0" w14:textId="1E10A170" w:rsidR="007458EF" w:rsidRPr="004A00D4" w:rsidRDefault="007458EF" w:rsidP="007458EF">
      <w:pPr>
        <w:pStyle w:val="Caption"/>
        <w:rPr>
          <w:lang w:val="en-GB"/>
        </w:rPr>
        <w:pPrChange w:id="1404" w:author="Jahic, Jasmin" w:date="2020-02-23T09:09:00Z">
          <w:pPr>
            <w:pStyle w:val="Heading2"/>
          </w:pPr>
        </w:pPrChange>
      </w:pPr>
      <w:ins w:id="1405" w:author="Jahic, Jasmin" w:date="2020-02-23T09:09:00Z">
        <w:r w:rsidRPr="004A00D4">
          <w:rPr>
            <w:lang w:val="en-GB"/>
            <w:rPrChange w:id="1406" w:author="Jahic, Jasmin" w:date="2020-02-23T09:09:00Z">
              <w:rPr/>
            </w:rPrChange>
          </w:rPr>
          <w:t xml:space="preserve">Figure </w:t>
        </w:r>
        <w:r w:rsidRPr="004A00D4">
          <w:rPr>
            <w:lang w:val="en-GB"/>
            <w:rPrChange w:id="1407" w:author="Jahic, Jasmin" w:date="2020-02-23T09:09:00Z">
              <w:rPr/>
            </w:rPrChange>
          </w:rPr>
          <w:fldChar w:fldCharType="begin"/>
        </w:r>
        <w:r w:rsidRPr="004A00D4">
          <w:rPr>
            <w:lang w:val="en-GB"/>
            <w:rPrChange w:id="1408" w:author="Jahic, Jasmin" w:date="2020-02-23T09:09:00Z">
              <w:rPr/>
            </w:rPrChange>
          </w:rPr>
          <w:instrText xml:space="preserve"> SEQ Figure \* ARABIC </w:instrText>
        </w:r>
      </w:ins>
      <w:r w:rsidRPr="004A00D4">
        <w:rPr>
          <w:lang w:val="en-GB"/>
          <w:rPrChange w:id="1409" w:author="Jahic, Jasmin" w:date="2020-02-23T09:09:00Z">
            <w:rPr/>
          </w:rPrChange>
        </w:rPr>
        <w:fldChar w:fldCharType="separate"/>
      </w:r>
      <w:ins w:id="1410" w:author="Jahic, Jasmin" w:date="2020-02-23T09:09:00Z">
        <w:r w:rsidRPr="004A00D4">
          <w:rPr>
            <w:noProof/>
            <w:lang w:val="en-GB"/>
            <w:rPrChange w:id="1411" w:author="Jahic, Jasmin" w:date="2020-02-23T09:09:00Z">
              <w:rPr>
                <w:noProof/>
              </w:rPr>
            </w:rPrChange>
          </w:rPr>
          <w:t>13</w:t>
        </w:r>
        <w:r w:rsidRPr="004A00D4">
          <w:rPr>
            <w:lang w:val="en-GB"/>
            <w:rPrChange w:id="1412" w:author="Jahic, Jasmin" w:date="2020-02-23T09:09:00Z">
              <w:rPr/>
            </w:rPrChange>
          </w:rPr>
          <w:fldChar w:fldCharType="end"/>
        </w:r>
        <w:r w:rsidRPr="004A00D4">
          <w:rPr>
            <w:lang w:val="en-GB"/>
            <w:rPrChange w:id="1413" w:author="Jahic, Jasmin" w:date="2020-02-23T09:09:00Z">
              <w:rPr/>
            </w:rPrChange>
          </w:rPr>
          <w:t xml:space="preserve"> Logical sequence diagram</w:t>
        </w:r>
        <w:r w:rsidR="008D7098" w:rsidRPr="004A00D4">
          <w:rPr>
            <w:lang w:val="en-GB"/>
            <w:rPrChange w:id="1414" w:author="Jahic, Jasmin" w:date="2020-02-23T09:09:00Z">
              <w:rPr/>
            </w:rPrChange>
          </w:rPr>
          <w:t>, starting and running the tests</w:t>
        </w:r>
        <w:r w:rsidRPr="004A00D4">
          <w:rPr>
            <w:lang w:val="en-GB"/>
            <w:rPrChange w:id="1415" w:author="Jahic, Jasmin" w:date="2020-02-23T09:09:00Z">
              <w:rPr/>
            </w:rPrChange>
          </w:rPr>
          <w:t>.</w:t>
        </w:r>
      </w:ins>
      <w:bookmarkStart w:id="1416" w:name="_GoBack"/>
      <w:bookmarkEnd w:id="1416"/>
    </w:p>
    <w:p w14:paraId="25CAA9B0" w14:textId="604B6DE9" w:rsidR="00075E95" w:rsidRPr="004A00D4" w:rsidRDefault="00075E95" w:rsidP="00075E95">
      <w:pPr>
        <w:pStyle w:val="Heading2"/>
        <w:rPr>
          <w:lang w:val="en-GB"/>
          <w:rPrChange w:id="1417" w:author="Jahic, Jasmin" w:date="2020-02-23T09:09:00Z">
            <w:rPr>
              <w:lang w:val="en-GB"/>
            </w:rPr>
          </w:rPrChange>
        </w:rPr>
      </w:pPr>
      <w:bookmarkStart w:id="1418" w:name="_Toc33194994"/>
      <w:r w:rsidRPr="004A00D4">
        <w:rPr>
          <w:lang w:val="en-GB"/>
          <w:rPrChange w:id="1419" w:author="Jahic, Jasmin" w:date="2020-02-23T09:09:00Z">
            <w:rPr>
              <w:lang w:val="en-GB"/>
            </w:rPr>
          </w:rPrChange>
        </w:rPr>
        <w:t>Technical View</w:t>
      </w:r>
      <w:bookmarkEnd w:id="1418"/>
    </w:p>
    <w:p w14:paraId="6ADC86CC" w14:textId="77777777" w:rsidR="00075E95" w:rsidRPr="004A00D4" w:rsidRDefault="00075E95" w:rsidP="00075E95">
      <w:pPr>
        <w:pStyle w:val="Heading3"/>
        <w:rPr>
          <w:lang w:val="en-GB"/>
          <w:rPrChange w:id="1420" w:author="Jahic, Jasmin" w:date="2020-02-23T09:09:00Z">
            <w:rPr>
              <w:lang w:val="en-GB"/>
            </w:rPr>
          </w:rPrChange>
        </w:rPr>
      </w:pPr>
      <w:bookmarkStart w:id="1421" w:name="_Toc33194995"/>
      <w:r w:rsidRPr="004A00D4">
        <w:rPr>
          <w:lang w:val="en-GB"/>
          <w:rPrChange w:id="1422" w:author="Jahic, Jasmin" w:date="2020-02-23T09:09:00Z">
            <w:rPr>
              <w:lang w:val="en-GB"/>
            </w:rPr>
          </w:rPrChange>
        </w:rPr>
        <w:t>Technology Overview</w:t>
      </w:r>
      <w:bookmarkEnd w:id="1421"/>
    </w:p>
    <w:p w14:paraId="292C335A" w14:textId="77777777" w:rsidR="00075E95" w:rsidRPr="004A00D4" w:rsidRDefault="00075E95" w:rsidP="00075E95">
      <w:pPr>
        <w:pStyle w:val="Heading3"/>
        <w:rPr>
          <w:lang w:val="en-GB"/>
          <w:rPrChange w:id="1423" w:author="Jahic, Jasmin" w:date="2020-02-23T09:09:00Z">
            <w:rPr>
              <w:lang w:val="en-GB"/>
            </w:rPr>
          </w:rPrChange>
        </w:rPr>
      </w:pPr>
      <w:bookmarkStart w:id="1424" w:name="_Toc33194996"/>
      <w:r w:rsidRPr="004A00D4">
        <w:rPr>
          <w:lang w:val="en-GB"/>
          <w:rPrChange w:id="1425" w:author="Jahic, Jasmin" w:date="2020-02-23T09:09:00Z">
            <w:rPr>
              <w:lang w:val="en-GB"/>
            </w:rPr>
          </w:rPrChange>
        </w:rPr>
        <w:t>Deployment Overview</w:t>
      </w:r>
      <w:bookmarkEnd w:id="1424"/>
    </w:p>
    <w:p w14:paraId="1FBAC543" w14:textId="77777777" w:rsidR="00075E95" w:rsidRPr="004A00D4" w:rsidRDefault="00075E95" w:rsidP="00075E95">
      <w:pPr>
        <w:pStyle w:val="Heading2"/>
        <w:rPr>
          <w:lang w:val="en-GB"/>
          <w:rPrChange w:id="1426" w:author="Jahic, Jasmin" w:date="2020-02-23T09:09:00Z">
            <w:rPr>
              <w:lang w:val="en-GB"/>
            </w:rPr>
          </w:rPrChange>
        </w:rPr>
      </w:pPr>
      <w:bookmarkStart w:id="1427" w:name="_Toc33194997"/>
      <w:r w:rsidRPr="004A00D4">
        <w:rPr>
          <w:lang w:val="en-GB"/>
          <w:rPrChange w:id="1428" w:author="Jahic, Jasmin" w:date="2020-02-23T09:09:00Z">
            <w:rPr>
              <w:lang w:val="en-GB"/>
            </w:rPr>
          </w:rPrChange>
        </w:rPr>
        <w:t>Technical Data</w:t>
      </w:r>
      <w:bookmarkEnd w:id="1427"/>
    </w:p>
    <w:p w14:paraId="5B2E4C57" w14:textId="3F8AB21F" w:rsidR="00075E95" w:rsidRPr="004A00D4" w:rsidRDefault="00075E95" w:rsidP="00075E95">
      <w:pPr>
        <w:pStyle w:val="Heading2"/>
        <w:rPr>
          <w:lang w:val="en-GB"/>
          <w:rPrChange w:id="1429" w:author="Jahic, Jasmin" w:date="2020-02-23T09:09:00Z">
            <w:rPr>
              <w:lang w:val="en-GB"/>
            </w:rPr>
          </w:rPrChange>
        </w:rPr>
      </w:pPr>
      <w:bookmarkStart w:id="1430" w:name="_Toc33194998"/>
      <w:r w:rsidRPr="004A00D4">
        <w:rPr>
          <w:lang w:val="en-GB"/>
          <w:rPrChange w:id="1431" w:author="Jahic, Jasmin" w:date="2020-02-23T09:09:00Z">
            <w:rPr>
              <w:lang w:val="en-GB"/>
            </w:rPr>
          </w:rPrChange>
        </w:rPr>
        <w:t>Source Code Organization</w:t>
      </w:r>
      <w:bookmarkEnd w:id="1430"/>
    </w:p>
    <w:p w14:paraId="2230A9A0" w14:textId="19A72EB3" w:rsidR="00120FD9" w:rsidRPr="004A00D4" w:rsidRDefault="00DC0C35" w:rsidP="00120FD9">
      <w:pPr>
        <w:pStyle w:val="Heading2"/>
        <w:rPr>
          <w:lang w:val="en-GB"/>
          <w:rPrChange w:id="1432" w:author="Jahic, Jasmin" w:date="2020-02-23T09:09:00Z">
            <w:rPr>
              <w:lang w:val="en-GB"/>
            </w:rPr>
          </w:rPrChange>
        </w:rPr>
      </w:pPr>
      <w:bookmarkStart w:id="1433" w:name="_Toc33194999"/>
      <w:r w:rsidRPr="004A00D4">
        <w:rPr>
          <w:lang w:val="en-GB"/>
          <w:rPrChange w:id="1434" w:author="Jahic, Jasmin" w:date="2020-02-23T09:09:00Z">
            <w:rPr>
              <w:lang w:val="en-GB"/>
            </w:rPr>
          </w:rPrChange>
        </w:rPr>
        <w:t xml:space="preserve">Technical </w:t>
      </w:r>
      <w:r w:rsidR="00120FD9" w:rsidRPr="004A00D4">
        <w:rPr>
          <w:lang w:val="en-GB"/>
          <w:rPrChange w:id="1435" w:author="Jahic, Jasmin" w:date="2020-02-23T09:09:00Z">
            <w:rPr>
              <w:lang w:val="en-GB"/>
            </w:rPr>
          </w:rPrChange>
        </w:rPr>
        <w:t>Sequence Diagrams</w:t>
      </w:r>
      <w:bookmarkEnd w:id="1433"/>
    </w:p>
    <w:p w14:paraId="46E033D1" w14:textId="77777777" w:rsidR="00120FD9" w:rsidRPr="004A00D4" w:rsidRDefault="00120FD9" w:rsidP="00120FD9">
      <w:pPr>
        <w:rPr>
          <w:lang w:val="en-GB"/>
          <w:rPrChange w:id="1436" w:author="Jahic, Jasmin" w:date="2020-02-23T09:09:00Z">
            <w:rPr>
              <w:lang w:val="en-GB"/>
            </w:rPr>
          </w:rPrChange>
        </w:rPr>
      </w:pPr>
    </w:p>
    <w:p w14:paraId="1A339DDE" w14:textId="7C259F9A" w:rsidR="00957152" w:rsidRPr="004A00D4" w:rsidRDefault="004E18C8" w:rsidP="004E18C8">
      <w:pPr>
        <w:pStyle w:val="Heading1"/>
        <w:rPr>
          <w:lang w:val="en-GB"/>
          <w:rPrChange w:id="1437" w:author="Jahic, Jasmin" w:date="2020-02-23T09:09:00Z">
            <w:rPr>
              <w:lang w:val="en-GB"/>
            </w:rPr>
          </w:rPrChange>
        </w:rPr>
      </w:pPr>
      <w:bookmarkStart w:id="1438" w:name="_Toc33195000"/>
      <w:r w:rsidRPr="004A00D4">
        <w:rPr>
          <w:lang w:val="en-GB"/>
          <w:rPrChange w:id="1439" w:author="Jahic, Jasmin" w:date="2020-02-23T09:09:00Z">
            <w:rPr>
              <w:lang w:val="en-GB"/>
            </w:rPr>
          </w:rPrChange>
        </w:rPr>
        <w:t>Mapping of Requirements to Solutions</w:t>
      </w:r>
      <w:bookmarkEnd w:id="1438"/>
    </w:p>
    <w:sectPr w:rsidR="00957152" w:rsidRPr="004A0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75" w:author="Jahic, Jasmin" w:date="2020-02-19T17:55:00Z" w:initials="JJ">
    <w:p w14:paraId="6E8DE56A" w14:textId="77777777" w:rsidR="008A0256" w:rsidRPr="009B4B63" w:rsidRDefault="008A025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B4B63">
        <w:rPr>
          <w:lang w:val="en-US"/>
        </w:rPr>
        <w:t>If this is correct, then Parser should be connected to Faban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8DE5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39B"/>
    <w:multiLevelType w:val="hybridMultilevel"/>
    <w:tmpl w:val="68760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6C98"/>
    <w:multiLevelType w:val="hybridMultilevel"/>
    <w:tmpl w:val="8D124D52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1D01141"/>
    <w:multiLevelType w:val="hybridMultilevel"/>
    <w:tmpl w:val="297C032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CC05AC"/>
    <w:multiLevelType w:val="hybridMultilevel"/>
    <w:tmpl w:val="86700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A1716"/>
    <w:multiLevelType w:val="hybridMultilevel"/>
    <w:tmpl w:val="B7826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0406C"/>
    <w:multiLevelType w:val="hybridMultilevel"/>
    <w:tmpl w:val="A806A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84291"/>
    <w:multiLevelType w:val="hybridMultilevel"/>
    <w:tmpl w:val="0AF25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A2ED7"/>
    <w:multiLevelType w:val="hybridMultilevel"/>
    <w:tmpl w:val="77240E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641BA"/>
    <w:multiLevelType w:val="hybridMultilevel"/>
    <w:tmpl w:val="87822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hic, Jasmin">
    <w15:presenceInfo w15:providerId="AD" w15:userId="S-1-5-21-2084913772-1969163326-1031210941-11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AE"/>
    <w:rsid w:val="00027B6A"/>
    <w:rsid w:val="00046338"/>
    <w:rsid w:val="00051705"/>
    <w:rsid w:val="00053974"/>
    <w:rsid w:val="0006635D"/>
    <w:rsid w:val="00075E95"/>
    <w:rsid w:val="00091829"/>
    <w:rsid w:val="000A15E2"/>
    <w:rsid w:val="000D792F"/>
    <w:rsid w:val="000E0126"/>
    <w:rsid w:val="000E6EC5"/>
    <w:rsid w:val="000F0E52"/>
    <w:rsid w:val="001152A6"/>
    <w:rsid w:val="00120FD9"/>
    <w:rsid w:val="001277B7"/>
    <w:rsid w:val="00152BBF"/>
    <w:rsid w:val="00152ECB"/>
    <w:rsid w:val="001808CD"/>
    <w:rsid w:val="001825BE"/>
    <w:rsid w:val="001A417F"/>
    <w:rsid w:val="001B711F"/>
    <w:rsid w:val="001E0288"/>
    <w:rsid w:val="001F08EC"/>
    <w:rsid w:val="001F6492"/>
    <w:rsid w:val="00212797"/>
    <w:rsid w:val="00224DAD"/>
    <w:rsid w:val="00235A14"/>
    <w:rsid w:val="00256C67"/>
    <w:rsid w:val="00264EAE"/>
    <w:rsid w:val="002A0618"/>
    <w:rsid w:val="002A09A3"/>
    <w:rsid w:val="002C45BE"/>
    <w:rsid w:val="002E651C"/>
    <w:rsid w:val="00306FCF"/>
    <w:rsid w:val="0032504C"/>
    <w:rsid w:val="00352740"/>
    <w:rsid w:val="00396E68"/>
    <w:rsid w:val="003A085C"/>
    <w:rsid w:val="003B1F0E"/>
    <w:rsid w:val="003C731A"/>
    <w:rsid w:val="003E1DEA"/>
    <w:rsid w:val="004042D8"/>
    <w:rsid w:val="00411B1C"/>
    <w:rsid w:val="00415120"/>
    <w:rsid w:val="004305DF"/>
    <w:rsid w:val="004333A2"/>
    <w:rsid w:val="00446B1B"/>
    <w:rsid w:val="0044706C"/>
    <w:rsid w:val="00460365"/>
    <w:rsid w:val="00462E97"/>
    <w:rsid w:val="00483697"/>
    <w:rsid w:val="004A00D4"/>
    <w:rsid w:val="004A0F4E"/>
    <w:rsid w:val="004C22B0"/>
    <w:rsid w:val="004D3F86"/>
    <w:rsid w:val="004E18C8"/>
    <w:rsid w:val="004F5D60"/>
    <w:rsid w:val="0050130D"/>
    <w:rsid w:val="00503884"/>
    <w:rsid w:val="00512086"/>
    <w:rsid w:val="005277F7"/>
    <w:rsid w:val="0053772C"/>
    <w:rsid w:val="00550730"/>
    <w:rsid w:val="00553204"/>
    <w:rsid w:val="00564D03"/>
    <w:rsid w:val="005B5EE2"/>
    <w:rsid w:val="005D0E2D"/>
    <w:rsid w:val="005E0EFF"/>
    <w:rsid w:val="0062131C"/>
    <w:rsid w:val="006424DE"/>
    <w:rsid w:val="00665196"/>
    <w:rsid w:val="00690035"/>
    <w:rsid w:val="006D013C"/>
    <w:rsid w:val="006E0958"/>
    <w:rsid w:val="006E4301"/>
    <w:rsid w:val="006E6400"/>
    <w:rsid w:val="007458EF"/>
    <w:rsid w:val="0075317F"/>
    <w:rsid w:val="007721BA"/>
    <w:rsid w:val="007B0249"/>
    <w:rsid w:val="00814E22"/>
    <w:rsid w:val="0083609D"/>
    <w:rsid w:val="00854C57"/>
    <w:rsid w:val="00862BFD"/>
    <w:rsid w:val="008768E4"/>
    <w:rsid w:val="008860DE"/>
    <w:rsid w:val="00886D69"/>
    <w:rsid w:val="00896D67"/>
    <w:rsid w:val="008A0256"/>
    <w:rsid w:val="008A38E3"/>
    <w:rsid w:val="008D7098"/>
    <w:rsid w:val="008F2702"/>
    <w:rsid w:val="008F2967"/>
    <w:rsid w:val="00935C45"/>
    <w:rsid w:val="009460AA"/>
    <w:rsid w:val="009525C8"/>
    <w:rsid w:val="00957152"/>
    <w:rsid w:val="00960F26"/>
    <w:rsid w:val="00976F20"/>
    <w:rsid w:val="009847DB"/>
    <w:rsid w:val="00990973"/>
    <w:rsid w:val="009A5833"/>
    <w:rsid w:val="009B4B63"/>
    <w:rsid w:val="009C3C7A"/>
    <w:rsid w:val="009F1543"/>
    <w:rsid w:val="00A357F6"/>
    <w:rsid w:val="00A76CAA"/>
    <w:rsid w:val="00A76D45"/>
    <w:rsid w:val="00A83F57"/>
    <w:rsid w:val="00A94584"/>
    <w:rsid w:val="00A97BA8"/>
    <w:rsid w:val="00AC5DD4"/>
    <w:rsid w:val="00AD146A"/>
    <w:rsid w:val="00AE67A9"/>
    <w:rsid w:val="00B03D8E"/>
    <w:rsid w:val="00B349CD"/>
    <w:rsid w:val="00B41074"/>
    <w:rsid w:val="00B52316"/>
    <w:rsid w:val="00B8288C"/>
    <w:rsid w:val="00B86373"/>
    <w:rsid w:val="00BA0AC4"/>
    <w:rsid w:val="00BA67C0"/>
    <w:rsid w:val="00BF41DC"/>
    <w:rsid w:val="00C1751D"/>
    <w:rsid w:val="00C40B9A"/>
    <w:rsid w:val="00C46CD8"/>
    <w:rsid w:val="00C50255"/>
    <w:rsid w:val="00C822F9"/>
    <w:rsid w:val="00C9371D"/>
    <w:rsid w:val="00CD06B8"/>
    <w:rsid w:val="00CD616A"/>
    <w:rsid w:val="00CE08FE"/>
    <w:rsid w:val="00D075F3"/>
    <w:rsid w:val="00D34D6F"/>
    <w:rsid w:val="00D353A0"/>
    <w:rsid w:val="00D43224"/>
    <w:rsid w:val="00D61F07"/>
    <w:rsid w:val="00DC0C35"/>
    <w:rsid w:val="00DD49A8"/>
    <w:rsid w:val="00E00EF2"/>
    <w:rsid w:val="00E0238F"/>
    <w:rsid w:val="00E02C2C"/>
    <w:rsid w:val="00E13F51"/>
    <w:rsid w:val="00E14277"/>
    <w:rsid w:val="00E24CD6"/>
    <w:rsid w:val="00E503DF"/>
    <w:rsid w:val="00E62FF9"/>
    <w:rsid w:val="00E779ED"/>
    <w:rsid w:val="00E8027D"/>
    <w:rsid w:val="00E92A25"/>
    <w:rsid w:val="00EB08E1"/>
    <w:rsid w:val="00EE1B72"/>
    <w:rsid w:val="00EE1DE5"/>
    <w:rsid w:val="00EE5D92"/>
    <w:rsid w:val="00EE7E58"/>
    <w:rsid w:val="00EF0068"/>
    <w:rsid w:val="00F21B89"/>
    <w:rsid w:val="00F266C8"/>
    <w:rsid w:val="00F310E5"/>
    <w:rsid w:val="00F54817"/>
    <w:rsid w:val="00F560CF"/>
    <w:rsid w:val="00FC686E"/>
    <w:rsid w:val="00FD2F2A"/>
    <w:rsid w:val="00FD3B5D"/>
    <w:rsid w:val="00FD7679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88E7"/>
  <w15:chartTrackingRefBased/>
  <w15:docId w15:val="{CE33797D-90FA-4584-A68C-28694E18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E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E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E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5E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5E9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E0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1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E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package" Target="embeddings/Microsoft_Visio_Drawing6.vsdx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4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F44B1A-F3A2-4FB6-ACE6-F7D6D065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1238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</Company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Jahic, Jasmin</dc:creator>
  <cp:keywords/>
  <dc:description/>
  <cp:lastModifiedBy>Jahic, Jasmin</cp:lastModifiedBy>
  <cp:revision>170</cp:revision>
  <dcterms:created xsi:type="dcterms:W3CDTF">2020-02-18T21:39:00Z</dcterms:created>
  <dcterms:modified xsi:type="dcterms:W3CDTF">2020-02-23T08:09:00Z</dcterms:modified>
</cp:coreProperties>
</file>